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jc w:val="center"/>
        <w:rPr>
          <w:b w:val="1"/>
          <w:bCs w:val="1"/>
          <w:sz w:val="36"/>
          <w:szCs w:val="36"/>
          <w:lang w:val="en-US"/>
        </w:rPr>
      </w:pPr>
      <w:r>
        <w:rPr>
          <w:b w:val="1"/>
          <w:bCs w:val="1"/>
          <w:sz w:val="36"/>
          <w:szCs w:val="36"/>
          <w:rtl w:val="0"/>
          <w:lang w:val="en-US"/>
        </w:rPr>
        <w:t>Team 7</w:t>
      </w:r>
    </w:p>
    <w:p>
      <w:pPr>
        <w:pStyle w:val="Body A"/>
        <w:tabs>
          <w:tab w:val="left" w:pos="1520"/>
          <w:tab w:val="left" w:pos="5940"/>
          <w:tab w:val="left" w:pos="6300"/>
          <w:tab w:val="clear" w:pos="5760"/>
        </w:tabs>
        <w:jc w:val="center"/>
        <w:rPr>
          <w:b w:val="1"/>
          <w:bCs w:val="1"/>
          <w:sz w:val="36"/>
          <w:szCs w:val="36"/>
          <w:lang w:val="en-US"/>
        </w:rPr>
      </w:pPr>
    </w:p>
    <w:p>
      <w:pPr>
        <w:pStyle w:val="Body A"/>
        <w:tabs>
          <w:tab w:val="left" w:pos="1520"/>
          <w:tab w:val="left" w:pos="5940"/>
          <w:tab w:val="left" w:pos="6300"/>
          <w:tab w:val="clear" w:pos="5760"/>
        </w:tabs>
        <w:jc w:val="center"/>
        <w:rPr>
          <w:b w:val="1"/>
          <w:bCs w:val="1"/>
          <w:sz w:val="36"/>
          <w:szCs w:val="36"/>
          <w:lang w:val="en-US"/>
        </w:rPr>
      </w:pPr>
      <w:r>
        <w:rPr>
          <w:b w:val="1"/>
          <w:bCs w:val="1"/>
          <w:sz w:val="36"/>
          <w:szCs w:val="36"/>
          <w:rtl w:val="0"/>
          <w:lang w:val="en-US"/>
        </w:rPr>
        <w:t>Ratheeban Rajakumar</w:t>
      </w:r>
    </w:p>
    <w:p>
      <w:pPr>
        <w:pStyle w:val="Body A"/>
        <w:tabs>
          <w:tab w:val="left" w:pos="1520"/>
          <w:tab w:val="left" w:pos="5940"/>
          <w:tab w:val="left" w:pos="6300"/>
          <w:tab w:val="clear" w:pos="5760"/>
        </w:tabs>
        <w:jc w:val="center"/>
        <w:rPr>
          <w:b w:val="1"/>
          <w:bCs w:val="1"/>
          <w:sz w:val="36"/>
          <w:szCs w:val="36"/>
          <w:lang w:val="en-US"/>
        </w:rPr>
      </w:pPr>
      <w:r>
        <w:rPr>
          <w:b w:val="1"/>
          <w:bCs w:val="1"/>
          <w:sz w:val="36"/>
          <w:szCs w:val="36"/>
          <w:rtl w:val="0"/>
          <w:lang w:val="en-US"/>
        </w:rPr>
        <w:t>Yves Chapuis</w:t>
      </w:r>
    </w:p>
    <w:p>
      <w:pPr>
        <w:pStyle w:val="Body A"/>
        <w:tabs>
          <w:tab w:val="left" w:pos="1520"/>
          <w:tab w:val="left" w:pos="5940"/>
          <w:tab w:val="left" w:pos="6300"/>
          <w:tab w:val="clear" w:pos="5760"/>
        </w:tabs>
        <w:jc w:val="center"/>
        <w:rPr>
          <w:b w:val="1"/>
          <w:bCs w:val="1"/>
          <w:sz w:val="36"/>
          <w:szCs w:val="36"/>
          <w:lang w:val="en-US"/>
        </w:rPr>
      </w:pPr>
      <w:r>
        <w:rPr>
          <w:b w:val="1"/>
          <w:bCs w:val="1"/>
          <w:sz w:val="36"/>
          <w:szCs w:val="36"/>
          <w:rtl w:val="0"/>
          <w:lang w:val="en-US"/>
        </w:rPr>
        <w:t>Roman Alonzo</w:t>
      </w:r>
    </w:p>
    <w:p>
      <w:pPr>
        <w:pStyle w:val="Body A"/>
        <w:tabs>
          <w:tab w:val="left" w:pos="1520"/>
          <w:tab w:val="left" w:pos="5940"/>
          <w:tab w:val="left" w:pos="6300"/>
          <w:tab w:val="clear" w:pos="5760"/>
        </w:tabs>
        <w:jc w:val="center"/>
        <w:rPr>
          <w:b w:val="1"/>
          <w:bCs w:val="1"/>
          <w:sz w:val="36"/>
          <w:szCs w:val="36"/>
          <w:lang w:val="en-US"/>
        </w:rPr>
      </w:pPr>
      <w:r>
        <w:rPr>
          <w:b w:val="1"/>
          <w:bCs w:val="1"/>
          <w:sz w:val="36"/>
          <w:szCs w:val="36"/>
          <w:rtl w:val="0"/>
          <w:lang w:val="en-US"/>
        </w:rPr>
        <w:t>Roland Tschendel</w:t>
      </w:r>
    </w:p>
    <w:p>
      <w:pPr>
        <w:pStyle w:val="Normal.0"/>
        <w:tabs>
          <w:tab w:val="left" w:pos="1520"/>
          <w:tab w:val="left" w:pos="5940"/>
          <w:tab w:val="left" w:pos="6300"/>
          <w:tab w:val="clear" w:pos="5760"/>
        </w:tabs>
        <w:jc w:val="center"/>
        <w:rPr>
          <w:b w:val="1"/>
          <w:bCs w:val="1"/>
          <w:sz w:val="36"/>
          <w:szCs w:val="36"/>
        </w:rPr>
      </w:pPr>
      <w:r>
        <w:rPr>
          <w:b w:val="1"/>
          <w:bCs w:val="1"/>
          <w:sz w:val="36"/>
          <w:szCs w:val="36"/>
          <w:rtl w:val="0"/>
          <w:lang w:val="en-US"/>
        </w:rPr>
        <w:t>Michael Monteiro</w:t>
      </w: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rPr>
          <w:lang w:val="en-US"/>
        </w:rPr>
      </w:pPr>
    </w:p>
    <w:p>
      <w:pPr>
        <w:pStyle w:val="Body A"/>
        <w:tabs>
          <w:tab w:val="left" w:pos="1520"/>
          <w:tab w:val="left" w:pos="5940"/>
          <w:tab w:val="left" w:pos="6300"/>
          <w:tab w:val="clear" w:pos="5760"/>
        </w:tabs>
        <w:jc w:val="center"/>
        <w:rPr>
          <w:b w:val="1"/>
          <w:bCs w:val="1"/>
          <w:sz w:val="36"/>
          <w:szCs w:val="36"/>
          <w:lang w:val="en-US"/>
        </w:rPr>
      </w:pPr>
      <w:r>
        <w:rPr>
          <w:b w:val="1"/>
          <w:bCs w:val="1"/>
          <w:sz w:val="36"/>
          <w:szCs w:val="36"/>
          <w:rtl w:val="0"/>
          <w:lang w:val="en-US"/>
        </w:rPr>
        <w:t>Software Requirements Specification</w:t>
      </w:r>
    </w:p>
    <w:p>
      <w:pPr>
        <w:pStyle w:val="Body A"/>
        <w:tabs>
          <w:tab w:val="left" w:pos="1520"/>
          <w:tab w:val="left" w:pos="5940"/>
          <w:tab w:val="left" w:pos="6300"/>
          <w:tab w:val="clear" w:pos="5760"/>
        </w:tabs>
        <w:jc w:val="center"/>
        <w:rPr>
          <w:b w:val="1"/>
          <w:bCs w:val="1"/>
          <w:sz w:val="36"/>
          <w:szCs w:val="36"/>
          <w:lang w:val="en-US"/>
        </w:rPr>
      </w:pPr>
    </w:p>
    <w:p>
      <w:pPr>
        <w:pStyle w:val="Body A"/>
        <w:tabs>
          <w:tab w:val="left" w:pos="1520"/>
          <w:tab w:val="left" w:pos="5940"/>
          <w:tab w:val="left" w:pos="6300"/>
          <w:tab w:val="clear" w:pos="5760"/>
        </w:tabs>
        <w:jc w:val="center"/>
        <w:rPr>
          <w:b w:val="1"/>
          <w:bCs w:val="1"/>
          <w:sz w:val="36"/>
          <w:szCs w:val="36"/>
          <w:lang w:val="en-US"/>
        </w:rPr>
      </w:pPr>
      <w:r>
        <w:rPr>
          <w:b w:val="1"/>
          <w:bCs w:val="1"/>
          <w:sz w:val="36"/>
          <w:szCs w:val="36"/>
          <w:rtl w:val="0"/>
          <w:lang w:val="en-US"/>
        </w:rPr>
        <w:t>Document</w:t>
      </w:r>
    </w:p>
    <w:p>
      <w:pPr>
        <w:pStyle w:val="Body A"/>
        <w:tabs>
          <w:tab w:val="left" w:pos="5940"/>
          <w:tab w:val="left" w:pos="6300"/>
        </w:tabs>
        <w:jc w:val="center"/>
        <w:rPr>
          <w:b w:val="1"/>
          <w:bCs w:val="1"/>
          <w:sz w:val="36"/>
          <w:szCs w:val="36"/>
          <w:lang w:val="en-US"/>
        </w:rPr>
      </w:pPr>
    </w:p>
    <w:p>
      <w:pPr>
        <w:pStyle w:val="Body A"/>
        <w:tabs>
          <w:tab w:val="left" w:pos="1520"/>
          <w:tab w:val="left" w:pos="5940"/>
          <w:tab w:val="left" w:pos="6300"/>
          <w:tab w:val="clear" w:pos="5760"/>
        </w:tabs>
        <w:jc w:val="center"/>
        <w:rPr>
          <w:b w:val="1"/>
          <w:bCs w:val="1"/>
          <w:i w:val="1"/>
          <w:iCs w:val="1"/>
          <w:sz w:val="28"/>
          <w:szCs w:val="28"/>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jc w:val="center"/>
        <w:rPr>
          <w:lang w:val="en-US"/>
        </w:rPr>
      </w:pPr>
    </w:p>
    <w:p>
      <w:pPr>
        <w:pStyle w:val="Body A"/>
        <w:rPr>
          <w:b w:val="1"/>
          <w:bCs w:val="1"/>
          <w:sz w:val="28"/>
          <w:szCs w:val="28"/>
          <w:lang w:val="en-US"/>
        </w:rPr>
      </w:pPr>
      <w:r>
        <w:rPr>
          <w:b w:val="1"/>
          <w:bCs w:val="1"/>
          <w:sz w:val="28"/>
          <w:szCs w:val="28"/>
          <w:rtl w:val="0"/>
          <w:lang w:val="en-US"/>
        </w:rPr>
        <w:t>Version: (</w:t>
      </w:r>
      <w:r>
        <w:rPr>
          <w:b w:val="1"/>
          <w:bCs w:val="1"/>
          <w:sz w:val="28"/>
          <w:szCs w:val="28"/>
          <w:u w:color="7c9547"/>
          <w:rtl w:val="0"/>
          <w:lang w:val="en-US"/>
        </w:rPr>
        <w:t>1.8.4</w:t>
      </w:r>
      <w:r>
        <w:rPr>
          <w:b w:val="1"/>
          <w:bCs w:val="1"/>
          <w:sz w:val="28"/>
          <w:szCs w:val="28"/>
          <w:rtl w:val="0"/>
          <w:lang w:val="en-US"/>
        </w:rPr>
        <w:t>)</w:t>
      </w:r>
      <w:r>
        <w:rPr>
          <w:lang w:val="en-US"/>
        </w:rPr>
        <w:tab/>
      </w:r>
      <w:r>
        <w:rPr>
          <w:b w:val="1"/>
          <w:bCs w:val="1"/>
          <w:sz w:val="28"/>
          <w:szCs w:val="28"/>
          <w:rtl w:val="0"/>
          <w:lang w:val="en-US"/>
        </w:rPr>
        <w:t>Date: (11/28/17)</w:t>
      </w:r>
    </w:p>
    <w:p>
      <w:pPr>
        <w:pStyle w:val="Body A"/>
      </w:pPr>
    </w:p>
    <w:p>
      <w:pPr>
        <w:pStyle w:val="Body A"/>
        <w:tabs>
          <w:tab w:val="left" w:pos="1520"/>
          <w:tab w:val="clear" w:pos="5760"/>
        </w:tabs>
      </w:pPr>
      <w:r>
        <w:rPr>
          <w:rFonts w:ascii="Arial Unicode MS" w:cs="Arial Unicode MS" w:hAnsi="Arial Unicode MS" w:eastAsia="Arial Unicode MS"/>
          <w:b w:val="0"/>
          <w:bCs w:val="0"/>
          <w:i w:val="0"/>
          <w:iCs w:val="0"/>
          <w:lang w:val="en-US"/>
        </w:rPr>
        <w:br w:type="page"/>
      </w:r>
    </w:p>
    <w:p>
      <w:pPr>
        <w:pStyle w:val="TOC Heading"/>
        <w:rPr>
          <w:color w:val="000000"/>
          <w:u w:color="000000"/>
        </w:rPr>
      </w:pPr>
      <w:r>
        <w:rPr>
          <w:color w:val="000000"/>
          <w:u w:color="000000"/>
          <w:rtl w:val="0"/>
          <w:lang w:val="de-DE"/>
        </w:rPr>
        <w:t>Content</w:t>
      </w:r>
    </w:p>
    <w:p>
      <w:pPr>
        <w:pStyle w:val="Normal.0"/>
      </w:pPr>
      <w:r>
        <w:rPr>
          <w:color w:val="000000"/>
          <w:u w:color="000000"/>
        </w:rPr>
        <w:fldChar w:fldCharType="begin" w:fldLock="0"/>
      </w:r>
      <w:r>
        <w:rPr>
          <w:color w:val="000000"/>
          <w:u w:color="000000"/>
        </w:rPr>
        <w:instrText xml:space="preserve"> TOC \t "Heading, 1,heading 2, 2,heading 3, 3"</w:instrText>
      </w:r>
      <w:r>
        <w:rPr>
          <w:color w:val="000000"/>
          <w:u w:color="000000"/>
        </w:rPr>
        <w:fldChar w:fldCharType="separate" w:fldLock="0"/>
      </w:r>
    </w:p>
    <w:p>
      <w:pPr>
        <w:pStyle w:val="TOC 1"/>
      </w:pPr>
      <w:r>
        <w:rPr>
          <w:rFonts w:cs="Arial Unicode MS" w:eastAsia="Arial Unicode MS"/>
          <w:rtl w:val="0"/>
        </w:rPr>
        <w:t xml:space="preserve">1.  Introduction  </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1.1 Purpose  </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1.2 Scope </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1.3 System Overview  </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1.4 Stakeholders</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1.5 Definitions</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 xml:space="preserve">2.  The Overall Description  </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2.1 Product Perspective  </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2.1.2 System Interfaces</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2.1.3 User Interfaces</w:t>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2.1.5 Software Interfaces</w:t>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2.1.6 Communications Interfaces</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2.1.7 Memory Constraints </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2.2 Design Constraints </w:t>
        <w:tab/>
      </w:r>
      <w:r>
        <w:rPr/>
        <w:fldChar w:fldCharType="begin" w:fldLock="0"/>
      </w:r>
      <w:r>
        <w:instrText xml:space="preserve"> PAGEREF _Toc13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2.2.1 Operations</w:t>
        <w:tab/>
      </w:r>
      <w:r>
        <w:rPr/>
        <w:fldChar w:fldCharType="begin" w:fldLock="0"/>
      </w:r>
      <w:r>
        <w:instrText xml:space="preserve"> PAGEREF _Toc14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2.2.2 Standards Compliance  </w:t>
        <w:tab/>
      </w:r>
      <w:r>
        <w:rPr/>
        <w:fldChar w:fldCharType="begin" w:fldLock="0"/>
      </w:r>
      <w:r>
        <w:instrText xml:space="preserve"> PAGEREF _Toc15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2.3 Product Functions</w:t>
        <w:tab/>
      </w:r>
      <w:r>
        <w:rPr/>
        <w:fldChar w:fldCharType="begin" w:fldLock="0"/>
      </w:r>
      <w:r>
        <w:instrText xml:space="preserve"> PAGEREF _Toc16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2.4 User Characteristics </w:t>
        <w:tab/>
      </w:r>
      <w:r>
        <w:rPr/>
        <w:fldChar w:fldCharType="begin" w:fldLock="0"/>
      </w:r>
      <w:r>
        <w:instrText xml:space="preserve"> PAGEREF _Toc17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2.5 Constraints assumptions and dependencies  </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3.  Specific requirements</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3.1 External Interface Requirements</w:t>
        <w:tab/>
      </w:r>
      <w:r>
        <w:rPr/>
        <w:fldChar w:fldCharType="begin" w:fldLock="0"/>
      </w:r>
      <w:r>
        <w:instrText xml:space="preserve"> PAGEREF _Toc20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3.2 Functional Requirements</w:t>
        <w:tab/>
      </w:r>
      <w:r>
        <w:rPr/>
        <w:fldChar w:fldCharType="begin" w:fldLock="0"/>
      </w:r>
      <w:r>
        <w:instrText xml:space="preserve"> PAGEREF _Toc21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4.  Non Functional Requirements</w:t>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4.0 User Interface</w:t>
        <w:tab/>
      </w:r>
      <w:r>
        <w:rPr/>
        <w:fldChar w:fldCharType="begin" w:fldLock="0"/>
      </w:r>
      <w:r>
        <w:instrText xml:space="preserve"> PAGEREF _Toc23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4.1 Performance Requirements</w:t>
        <w:tab/>
      </w:r>
      <w:r>
        <w:rPr/>
        <w:fldChar w:fldCharType="begin" w:fldLock="0"/>
      </w:r>
      <w:r>
        <w:instrText xml:space="preserve"> PAGEREF _Toc24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4.2 Logical Database Requirements</w:t>
        <w:tab/>
      </w:r>
      <w:r>
        <w:rPr/>
        <w:fldChar w:fldCharType="begin" w:fldLock="0"/>
      </w:r>
      <w:r>
        <w:instrText xml:space="preserve"> PAGEREF _Toc25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4.3 Software System Attributes</w:t>
        <w:tab/>
      </w:r>
      <w:r>
        <w:rPr/>
        <w:fldChar w:fldCharType="begin" w:fldLock="0"/>
      </w:r>
      <w:r>
        <w:instrText xml:space="preserve"> PAGEREF _Toc26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4.3.2 Availability</w:t>
        <w:tab/>
      </w:r>
      <w:r>
        <w:rPr/>
        <w:fldChar w:fldCharType="begin" w:fldLock="0"/>
      </w:r>
      <w:r>
        <w:instrText xml:space="preserve"> PAGEREF _Toc27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4.3.3 Security</w:t>
        <w:tab/>
      </w:r>
      <w:r>
        <w:rPr/>
        <w:fldChar w:fldCharType="begin" w:fldLock="0"/>
      </w:r>
      <w:r>
        <w:instrText xml:space="preserve"> PAGEREF _Toc28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4.3.4 Maintainability</w:t>
        <w:tab/>
      </w:r>
      <w:r>
        <w:rPr/>
        <w:fldChar w:fldCharType="begin" w:fldLock="0"/>
      </w:r>
      <w:r>
        <w:instrText xml:space="preserve"> PAGEREF _Toc29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4.3.5 Portability</w:t>
        <w:tab/>
      </w:r>
      <w:r>
        <w:rPr/>
        <w:fldChar w:fldCharType="begin" w:fldLock="0"/>
      </w:r>
      <w:r>
        <w:instrText xml:space="preserve"> PAGEREF _Toc30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4.3.6 Usability</w:t>
        <w:tab/>
      </w:r>
      <w:r>
        <w:rPr/>
        <w:fldChar w:fldCharType="begin" w:fldLock="0"/>
      </w:r>
      <w:r>
        <w:instrText xml:space="preserve"> PAGEREF _Toc31 \h </w:instrText>
      </w:r>
      <w:r>
        <w:rPr/>
        <w:fldChar w:fldCharType="separate" w:fldLock="0"/>
      </w:r>
      <w:r>
        <w:rPr>
          <w:rFonts w:cs="Arial Unicode MS" w:eastAsia="Arial Unicode MS"/>
          <w:rtl w:val="0"/>
        </w:rPr>
        <w:t>12</w:t>
      </w:r>
      <w:r>
        <w:rPr/>
        <w:fldChar w:fldCharType="end" w:fldLock="0"/>
      </w:r>
    </w:p>
    <w:p>
      <w:pPr>
        <w:pStyle w:val="Normal.0"/>
        <w:rPr>
          <w:rFonts w:ascii="Helvetica Neue" w:cs="Helvetica Neue" w:hAnsi="Helvetica Neue" w:eastAsia="Helvetica Neue"/>
          <w:color w:val="000000"/>
          <w:sz w:val="22"/>
          <w:szCs w:val="22"/>
          <w:u w:color="000000"/>
        </w:rPr>
      </w:pPr>
      <w:r>
        <w:rPr>
          <w:color w:val="000000"/>
          <w:u w:color="000000"/>
        </w:rPr>
        <w:fldChar w:fldCharType="end" w:fldLock="0"/>
      </w:r>
    </w:p>
    <w:p>
      <w:pPr>
        <w:pStyle w:val="Body A"/>
        <w:tabs>
          <w:tab w:val="left" w:pos="1520"/>
          <w:tab w:val="clear" w:pos="5760"/>
        </w:tabs>
      </w:pPr>
    </w:p>
    <w:p>
      <w:pPr>
        <w:pStyle w:val="Body A"/>
        <w:tabs>
          <w:tab w:val="left" w:pos="1520"/>
          <w:tab w:val="clear" w:pos="5760"/>
        </w:tabs>
      </w:pPr>
    </w:p>
    <w:p>
      <w:pPr>
        <w:pStyle w:val="Body A"/>
        <w:tabs>
          <w:tab w:val="left" w:pos="1520"/>
          <w:tab w:val="clear" w:pos="5760"/>
        </w:tabs>
      </w:pPr>
    </w:p>
    <w:p>
      <w:pPr>
        <w:pStyle w:val="Body A"/>
        <w:tabs>
          <w:tab w:val="left" w:pos="1520"/>
          <w:tab w:val="clear" w:pos="5760"/>
        </w:tabs>
      </w:pPr>
    </w:p>
    <w:p>
      <w:pPr>
        <w:pStyle w:val="Body A"/>
        <w:tabs>
          <w:tab w:val="left" w:pos="1520"/>
          <w:tab w:val="clear" w:pos="5760"/>
        </w:tabs>
      </w:pPr>
    </w:p>
    <w:p>
      <w:pPr>
        <w:pStyle w:val="Heading"/>
        <w:rPr>
          <w:lang w:val="en-US"/>
        </w:rPr>
      </w:pPr>
      <w:bookmarkStart w:name="_Toc" w:id="0"/>
      <w:r>
        <w:rPr>
          <w:rtl w:val="0"/>
          <w:lang w:val="en-US"/>
        </w:rPr>
        <w:t xml:space="preserve">1.  Introduction  </w:t>
      </w:r>
      <w:bookmarkEnd w:id="0"/>
    </w:p>
    <w:p>
      <w:pPr>
        <w:pStyle w:val="Body A"/>
        <w:tabs>
          <w:tab w:val="left" w:pos="1520"/>
          <w:tab w:val="clear" w:pos="5760"/>
        </w:tabs>
        <w:rPr>
          <w:lang w:val="en-US"/>
        </w:rPr>
      </w:pPr>
    </w:p>
    <w:p>
      <w:pPr>
        <w:pStyle w:val="heading 2"/>
        <w:rPr>
          <w:lang w:val="en-US"/>
        </w:rPr>
      </w:pPr>
      <w:bookmarkStart w:name="_Toc1" w:id="1"/>
      <w:r>
        <w:rPr>
          <w:rtl w:val="0"/>
          <w:lang w:val="en-US"/>
        </w:rPr>
        <w:t xml:space="preserve">1.1 Purpose  </w:t>
      </w:r>
      <w:bookmarkEnd w:id="1"/>
    </w:p>
    <w:p>
      <w:pPr>
        <w:pStyle w:val="Body A"/>
        <w:tabs>
          <w:tab w:val="left" w:pos="1520"/>
          <w:tab w:val="clear" w:pos="5760"/>
        </w:tabs>
        <w:rPr>
          <w:lang w:val="en-US"/>
        </w:rPr>
      </w:pPr>
    </w:p>
    <w:p>
      <w:pPr>
        <w:pStyle w:val="Body A"/>
        <w:tabs>
          <w:tab w:val="left" w:pos="1520"/>
          <w:tab w:val="clear" w:pos="5760"/>
        </w:tabs>
        <w:rPr>
          <w:i w:val="1"/>
          <w:iCs w:val="1"/>
          <w:lang w:val="en-US"/>
        </w:rPr>
      </w:pPr>
    </w:p>
    <w:p>
      <w:pPr>
        <w:pStyle w:val="Text Yves"/>
        <w:rPr>
          <w:color w:val="000000"/>
          <w:u w:color="000000"/>
        </w:rPr>
      </w:pPr>
      <w:r>
        <w:rPr>
          <w:color w:val="000000"/>
          <w:u w:color="000000"/>
          <w:rtl w:val="0"/>
          <w:lang w:val="en-US"/>
        </w:rPr>
        <w:t xml:space="preserve">The purpose of this SRS is to describe the requirements for the logistics tool programmed for the aniTrans company during the ESE course at the University of Berne in the autumn-semester 2017. </w:t>
      </w:r>
    </w:p>
    <w:p>
      <w:pPr>
        <w:pStyle w:val="Text Yves"/>
      </w:pPr>
      <w:r>
        <w:rPr>
          <w:color w:val="000000"/>
          <w:u w:color="000000"/>
          <w:rtl w:val="0"/>
          <w:lang w:val="en-US"/>
        </w:rPr>
        <w:t xml:space="preserve">It is intended for aniTrans and team </w:t>
      </w:r>
      <w:del w:id="2" w:date="2017-11-29T12:45:47Z" w:author="Yves Chapuis">
        <w:r>
          <w:rPr>
            <w:color w:val="000000"/>
            <w:u w:color="000000"/>
            <w:rtl w:val="0"/>
            <w:lang w:val="en-US"/>
          </w:rPr>
          <w:delText>seven</w:delText>
        </w:r>
      </w:del>
      <w:ins w:id="3" w:date="2017-11-29T12:45:47Z" w:author="Yves Chapuis">
        <w:r>
          <w:rPr>
            <w:color w:val="000000"/>
            <w:u w:color="000000"/>
            <w:rtl w:val="0"/>
            <w:lang w:val="de-DE"/>
          </w:rPr>
          <w:t>7</w:t>
        </w:r>
      </w:ins>
      <w:r>
        <w:rPr>
          <w:rtl w:val="0"/>
        </w:rPr>
        <w:t>.</w:t>
      </w:r>
    </w:p>
    <w:p>
      <w:pPr>
        <w:pStyle w:val="Body A"/>
        <w:tabs>
          <w:tab w:val="left" w:pos="1520"/>
          <w:tab w:val="clear" w:pos="5760"/>
        </w:tabs>
        <w:rPr>
          <w:lang w:val="en-US"/>
        </w:rPr>
      </w:pPr>
    </w:p>
    <w:p>
      <w:pPr>
        <w:pStyle w:val="heading 2"/>
        <w:rPr>
          <w:lang w:val="en-US"/>
        </w:rPr>
      </w:pPr>
      <w:bookmarkStart w:name="_Toc2" w:id="4"/>
      <w:r>
        <w:rPr>
          <w:rtl w:val="0"/>
          <w:lang w:val="en-US"/>
        </w:rPr>
        <w:t xml:space="preserve">1.2 Scope </w:t>
      </w:r>
      <w:bookmarkEnd w:id="4"/>
    </w:p>
    <w:p>
      <w:pPr>
        <w:pStyle w:val="level 2 bullet"/>
        <w:tabs>
          <w:tab w:val="left" w:pos="1520"/>
          <w:tab w:val="clear" w:pos="5760"/>
        </w:tabs>
        <w:ind w:left="0" w:firstLine="0"/>
        <w:rPr>
          <w:color w:val="ff0000"/>
          <w:u w:color="ff0000"/>
        </w:rPr>
      </w:pPr>
    </w:p>
    <w:p>
      <w:pPr>
        <w:pStyle w:val="Text Yves"/>
        <w:rPr>
          <w:color w:val="000000"/>
          <w:u w:color="000000"/>
        </w:rPr>
      </w:pPr>
      <w:r>
        <w:rPr>
          <w:color w:val="000000"/>
          <w:u w:color="000000"/>
          <w:rtl w:val="0"/>
          <w:lang w:val="en-US"/>
        </w:rPr>
        <w:t xml:space="preserve">Our app will provide the logisticians of aniTrans the means to plan tours for their drivers. The drivers will be able to see their tours. </w:t>
      </w:r>
      <w:ins w:id="5" w:date="2017-11-29T12:46:15Z" w:author="Yves Chapuis">
        <w:r>
          <w:rPr>
            <w:color w:val="000000"/>
            <w:u w:color="000000"/>
            <w:rtl w:val="0"/>
            <w:lang w:val="de-DE"/>
          </w:rPr>
          <w:t>T</w:t>
        </w:r>
      </w:ins>
      <w:del w:id="6" w:date="2017-11-29T12:46:15Z" w:author="Yves Chapuis">
        <w:r>
          <w:rPr>
            <w:color w:val="000000"/>
            <w:u w:color="000000"/>
            <w:rtl w:val="0"/>
            <w:lang w:val="en-US"/>
          </w:rPr>
          <w:delText>The system will also be able to track the individual deliveries inside the tour, so that t</w:delText>
        </w:r>
      </w:del>
      <w:r>
        <w:rPr>
          <w:color w:val="000000"/>
          <w:u w:color="000000"/>
          <w:rtl w:val="0"/>
          <w:lang w:val="en-US"/>
        </w:rPr>
        <w:t xml:space="preserve">he driver can mark </w:t>
      </w:r>
      <w:del w:id="7" w:date="2017-11-29T12:46:19Z" w:author="Yves Chapuis">
        <w:r>
          <w:rPr>
            <w:color w:val="000000"/>
            <w:u w:color="000000"/>
            <w:rtl w:val="0"/>
            <w:lang w:val="en-US"/>
          </w:rPr>
          <w:delText>them</w:delText>
        </w:r>
      </w:del>
      <w:ins w:id="8" w:date="2017-11-29T12:46:21Z" w:author="Yves Chapuis">
        <w:r>
          <w:rPr>
            <w:color w:val="000000"/>
            <w:u w:color="000000"/>
            <w:rtl w:val="0"/>
            <w:lang w:val="de-DE"/>
          </w:rPr>
          <w:t>his or her tours</w:t>
        </w:r>
      </w:ins>
      <w:r>
        <w:rPr>
          <w:color w:val="000000"/>
          <w:u w:color="000000"/>
          <w:rtl w:val="0"/>
          <w:lang w:val="en-US"/>
        </w:rPr>
        <w:t xml:space="preserve"> as </w:t>
      </w:r>
      <w:r>
        <w:rPr>
          <w:color w:val="000000"/>
          <w:u w:color="000000"/>
          <w:rtl w:val="0"/>
          <w:lang w:val="en-US"/>
        </w:rPr>
        <w:t>‘</w:t>
      </w:r>
      <w:r>
        <w:rPr>
          <w:color w:val="000000"/>
          <w:u w:color="000000"/>
          <w:rtl w:val="0"/>
          <w:lang w:val="en-US"/>
        </w:rPr>
        <w:t>delivered</w:t>
      </w:r>
      <w:r>
        <w:rPr>
          <w:color w:val="000000"/>
          <w:u w:color="000000"/>
          <w:rtl w:val="0"/>
          <w:lang w:val="en-US"/>
        </w:rPr>
        <w:t xml:space="preserve">’ </w:t>
      </w:r>
      <w:r>
        <w:rPr>
          <w:color w:val="000000"/>
          <w:u w:color="000000"/>
          <w:rtl w:val="0"/>
          <w:lang w:val="en-US"/>
        </w:rPr>
        <w:t xml:space="preserve">or </w:t>
      </w:r>
      <w:r>
        <w:rPr>
          <w:color w:val="000000"/>
          <w:u w:color="000000"/>
          <w:rtl w:val="0"/>
          <w:lang w:val="en-US"/>
        </w:rPr>
        <w:t>‘</w:t>
      </w:r>
      <w:ins w:id="9" w:date="2017-11-29T12:46:25Z" w:author="Yves Chapuis">
        <w:r>
          <w:rPr>
            <w:color w:val="000000"/>
            <w:u w:color="000000"/>
            <w:rtl w:val="0"/>
            <w:lang w:val="de-DE"/>
          </w:rPr>
          <w:t>un</w:t>
        </w:r>
      </w:ins>
      <w:del w:id="10" w:date="2017-11-29T12:46:24Z" w:author="Yves Chapuis">
        <w:r>
          <w:rPr>
            <w:color w:val="000000"/>
            <w:u w:color="000000"/>
            <w:rtl w:val="0"/>
            <w:lang w:val="en-US"/>
          </w:rPr>
          <w:delText xml:space="preserve">not </w:delText>
        </w:r>
      </w:del>
      <w:r>
        <w:rPr>
          <w:color w:val="000000"/>
          <w:u w:color="000000"/>
          <w:rtl w:val="0"/>
          <w:lang w:val="en-US"/>
        </w:rPr>
        <w:t>delivered</w:t>
      </w:r>
      <w:r>
        <w:rPr>
          <w:color w:val="000000"/>
          <w:u w:color="000000"/>
          <w:rtl w:val="0"/>
          <w:lang w:val="en-US"/>
        </w:rPr>
        <w:t xml:space="preserve">’ </w:t>
      </w:r>
      <w:r>
        <w:rPr>
          <w:color w:val="000000"/>
          <w:u w:color="000000"/>
          <w:rtl w:val="0"/>
          <w:lang w:val="en-US"/>
        </w:rPr>
        <w:t>if the recipient isn</w:t>
      </w:r>
      <w:r>
        <w:rPr>
          <w:color w:val="000000"/>
          <w:u w:color="000000"/>
          <w:rtl w:val="0"/>
          <w:lang w:val="en-US"/>
        </w:rPr>
        <w:t>’</w:t>
      </w:r>
      <w:r>
        <w:rPr>
          <w:color w:val="000000"/>
          <w:u w:color="000000"/>
          <w:rtl w:val="0"/>
          <w:lang w:val="en-US"/>
        </w:rPr>
        <w:t>t home and add a comment.</w:t>
      </w:r>
    </w:p>
    <w:p>
      <w:pPr>
        <w:pStyle w:val="Text Yves"/>
        <w:rPr>
          <w:color w:val="000000"/>
          <w:u w:color="000000"/>
        </w:rPr>
      </w:pPr>
      <w:r>
        <w:rPr>
          <w:color w:val="000000"/>
          <w:u w:color="000000"/>
          <w:rtl w:val="0"/>
          <w:lang w:val="en-US"/>
        </w:rPr>
        <w:t xml:space="preserve">The purpose is to make life easier for aniTrans, which have up to now been writing everything on paper. </w:t>
      </w:r>
    </w:p>
    <w:p>
      <w:pPr>
        <w:pStyle w:val="Body A"/>
        <w:tabs>
          <w:tab w:val="left" w:pos="1520"/>
          <w:tab w:val="clear" w:pos="5760"/>
        </w:tabs>
        <w:rPr>
          <w:lang w:val="en-US"/>
        </w:rPr>
      </w:pPr>
    </w:p>
    <w:p>
      <w:pPr>
        <w:pStyle w:val="heading 2"/>
        <w:rPr>
          <w:lang w:val="en-US"/>
        </w:rPr>
      </w:pPr>
      <w:bookmarkStart w:name="_Toc3" w:id="11"/>
      <w:r>
        <w:rPr>
          <w:rtl w:val="0"/>
          <w:lang w:val="en-US"/>
        </w:rPr>
        <w:t xml:space="preserve">1.3 System Overview  </w:t>
      </w:r>
      <w:bookmarkEnd w:id="11"/>
    </w:p>
    <w:p>
      <w:pPr>
        <w:pStyle w:val="Body A"/>
        <w:tabs>
          <w:tab w:val="left" w:pos="1520"/>
          <w:tab w:val="clear" w:pos="5760"/>
        </w:tabs>
        <w:rPr>
          <w:i w:val="1"/>
          <w:iCs w:val="1"/>
          <w:lang w:val="en-US"/>
        </w:rPr>
      </w:pPr>
    </w:p>
    <w:p>
      <w:pPr>
        <w:pStyle w:val="Text Yves"/>
        <w:rPr>
          <w:color w:val="000000"/>
          <w:u w:color="000000"/>
        </w:rPr>
      </w:pPr>
      <w:r>
        <w:rPr>
          <w:color w:val="000000"/>
          <w:u w:color="000000"/>
          <w:rtl w:val="0"/>
          <w:lang w:val="en-US"/>
        </w:rPr>
        <w:t>The SRS will contain first a general description of the project and then the specifications, which are intended mainly for the team and not the customer. There we will make technical definitions which are only relevant to us.</w:t>
      </w:r>
    </w:p>
    <w:p>
      <w:pPr>
        <w:pStyle w:val="heading 2"/>
        <w:rPr>
          <w:lang w:val="en-US"/>
        </w:rPr>
      </w:pPr>
      <w:bookmarkStart w:name="_Toc4" w:id="12"/>
      <w:bookmarkStart w:name="_Hlk498868994" w:id="13"/>
      <w:r>
        <w:rPr>
          <w:rtl w:val="0"/>
          <w:lang w:val="en-US"/>
        </w:rPr>
        <w:t>1.4 Stakeholders</w:t>
      </w:r>
      <w:bookmarkEnd w:id="13"/>
      <w:bookmarkEnd w:id="12"/>
    </w:p>
    <w:p>
      <w:pPr>
        <w:pStyle w:val="Body A"/>
        <w:rPr>
          <w:lang w:val="en-US"/>
        </w:rPr>
      </w:pPr>
    </w:p>
    <w:p>
      <w:pPr>
        <w:pStyle w:val="Body A"/>
        <w:rPr>
          <w:lang w:val="en-US"/>
        </w:rPr>
      </w:pPr>
      <w:r>
        <w:rPr>
          <w:rtl w:val="0"/>
          <w:lang w:val="en-US"/>
        </w:rPr>
        <w:t>The main stakeholder of aniTrans for this app is the managing director.</w:t>
      </w:r>
    </w:p>
    <w:p>
      <w:pPr>
        <w:pStyle w:val="Text Yves"/>
        <w:rPr>
          <w:color w:val="000000"/>
          <w:u w:color="000000"/>
        </w:rPr>
      </w:pPr>
    </w:p>
    <w:p>
      <w:pPr>
        <w:pStyle w:val="heading 2"/>
        <w:rPr>
          <w:lang w:val="en-US"/>
        </w:rPr>
      </w:pPr>
      <w:bookmarkStart w:name="_Toc5" w:id="14"/>
      <w:r>
        <w:rPr>
          <w:rtl w:val="0"/>
          <w:lang w:val="en-US"/>
        </w:rPr>
        <w:t>1.5 Definitions</w:t>
      </w:r>
      <w:bookmarkEnd w:id="14"/>
    </w:p>
    <w:p>
      <w:pPr>
        <w:pStyle w:val="Body A"/>
        <w:rPr>
          <w:lang w:val="en-US"/>
        </w:rPr>
      </w:pPr>
    </w:p>
    <w:p>
      <w:pPr>
        <w:pStyle w:val="Text Yves"/>
        <w:numPr>
          <w:ilvl w:val="0"/>
          <w:numId w:val="2"/>
        </w:numPr>
        <w:bidi w:val="0"/>
        <w:ind w:right="720"/>
        <w:jc w:val="left"/>
        <w:rPr>
          <w:color w:val="000000"/>
          <w:u w:color="000000"/>
          <w:rtl w:val="0"/>
          <w:lang w:val="en-US"/>
        </w:rPr>
      </w:pPr>
      <w:r>
        <w:rPr>
          <w:color w:val="000000"/>
          <w:u w:color="000000"/>
          <w:rtl w:val="0"/>
          <w:lang w:val="en-US"/>
        </w:rPr>
        <w:t>aniTrans: Animal Transportation company</w:t>
      </w:r>
    </w:p>
    <w:p>
      <w:pPr>
        <w:pStyle w:val="Text Yves"/>
        <w:numPr>
          <w:ilvl w:val="0"/>
          <w:numId w:val="2"/>
        </w:numPr>
        <w:bidi w:val="0"/>
        <w:ind w:right="720"/>
        <w:jc w:val="left"/>
        <w:rPr>
          <w:color w:val="000000"/>
          <w:u w:color="000000"/>
          <w:rtl w:val="0"/>
          <w:lang w:val="en-US"/>
        </w:rPr>
      </w:pPr>
      <w:r>
        <w:rPr>
          <w:color w:val="000000"/>
          <w:u w:color="000000"/>
          <w:rtl w:val="0"/>
          <w:lang w:val="en-US"/>
        </w:rPr>
        <w:t>Spring Framework: a programming and configuration model for modern Java-based enterprise applications</w:t>
      </w:r>
    </w:p>
    <w:p>
      <w:pPr>
        <w:pStyle w:val="Text Yves"/>
        <w:numPr>
          <w:ilvl w:val="0"/>
          <w:numId w:val="2"/>
        </w:numPr>
        <w:bidi w:val="0"/>
        <w:ind w:right="720"/>
        <w:jc w:val="left"/>
        <w:rPr>
          <w:color w:val="000000"/>
          <w:u w:color="000000"/>
          <w:rtl w:val="0"/>
          <w:lang w:val="en-US"/>
        </w:rPr>
      </w:pPr>
      <w:r>
        <w:rPr>
          <w:color w:val="000000"/>
          <w:u w:color="000000"/>
          <w:rtl w:val="0"/>
          <w:lang w:val="en-US"/>
        </w:rPr>
        <w:t>SRS: software requirements specification</w:t>
      </w:r>
    </w:p>
    <w:p>
      <w:pPr>
        <w:pStyle w:val="Text Yves"/>
        <w:ind w:left="547" w:firstLine="0"/>
        <w:rPr>
          <w:color w:val="000000"/>
          <w:u w:color="000000"/>
        </w:rPr>
      </w:pPr>
    </w:p>
    <w:p>
      <w:pPr>
        <w:pStyle w:val="Text Yves"/>
        <w:rPr>
          <w:color w:val="000000"/>
          <w:u w:color="000000"/>
        </w:rPr>
      </w:pPr>
    </w:p>
    <w:p>
      <w:pPr>
        <w:pStyle w:val="Heading"/>
        <w:rPr>
          <w:lang w:val="en-US"/>
        </w:rPr>
      </w:pPr>
      <w:bookmarkStart w:name="_Toc6" w:id="15"/>
      <w:r>
        <w:rPr>
          <w:rtl w:val="0"/>
          <w:lang w:val="en-US"/>
        </w:rPr>
        <w:t xml:space="preserve">2.  The Overall Description  </w:t>
      </w:r>
      <w:bookmarkEnd w:id="15"/>
    </w:p>
    <w:p>
      <w:pPr>
        <w:pStyle w:val="Body A"/>
        <w:tabs>
          <w:tab w:val="left" w:pos="1520"/>
          <w:tab w:val="clear" w:pos="5760"/>
        </w:tabs>
        <w:rPr>
          <w:i w:val="1"/>
          <w:iCs w:val="1"/>
          <w:lang w:val="en-US"/>
        </w:rPr>
      </w:pPr>
    </w:p>
    <w:p>
      <w:pPr>
        <w:pStyle w:val="Text Yves"/>
        <w:rPr>
          <w:color w:val="000000"/>
          <w:u w:color="000000"/>
        </w:rPr>
      </w:pPr>
      <w:r>
        <w:rPr>
          <w:color w:val="000000"/>
          <w:u w:color="000000"/>
          <w:rtl w:val="0"/>
          <w:lang w:val="en-US"/>
        </w:rPr>
        <w:t xml:space="preserve">The application will be a web-application to manage the logistics of aniTrans, which is a company that transports animals. </w:t>
      </w:r>
    </w:p>
    <w:p>
      <w:pPr>
        <w:pStyle w:val="Text Yves"/>
        <w:rPr>
          <w:color w:val="000000"/>
          <w:u w:color="000000"/>
        </w:rPr>
      </w:pPr>
      <w:r>
        <w:rPr>
          <w:color w:val="000000"/>
          <w:u w:color="000000"/>
          <w:rtl w:val="0"/>
          <w:lang w:val="en-US"/>
        </w:rPr>
        <w:t>After logging in, the logisticians will be able to plan tours for their drivers. The tours can be sorted by status (</w:t>
      </w:r>
      <w:del w:id="16" w:date="2017-11-29T12:47:03Z" w:author="Yves Chapuis">
        <w:r>
          <w:rPr>
            <w:color w:val="000000"/>
            <w:u w:color="000000"/>
            <w:rtl w:val="0"/>
            <w:lang w:val="en-US"/>
          </w:rPr>
          <w:delText>successful</w:delText>
        </w:r>
      </w:del>
      <w:ins w:id="17" w:date="2017-11-29T12:47:04Z" w:author="Yves Chapuis">
        <w:r>
          <w:rPr>
            <w:color w:val="000000"/>
            <w:u w:color="000000"/>
            <w:rtl w:val="0"/>
            <w:lang w:val="de-DE"/>
          </w:rPr>
          <w:t>delivered</w:t>
        </w:r>
      </w:ins>
      <w:r>
        <w:rPr>
          <w:color w:val="000000"/>
          <w:u w:color="000000"/>
          <w:rtl w:val="0"/>
          <w:lang w:val="en-US"/>
        </w:rPr>
        <w:t xml:space="preserve"> &amp; </w:t>
      </w:r>
      <w:del w:id="18" w:date="2017-11-29T12:47:05Z" w:author="Yves Chapuis">
        <w:r>
          <w:rPr>
            <w:color w:val="000000"/>
            <w:u w:color="000000"/>
            <w:rtl w:val="0"/>
            <w:lang w:val="en-US"/>
          </w:rPr>
          <w:delText>unsuccessful</w:delText>
        </w:r>
      </w:del>
      <w:ins w:id="19" w:date="2017-11-29T12:47:07Z" w:author="Yves Chapuis">
        <w:r>
          <w:rPr>
            <w:color w:val="000000"/>
            <w:u w:color="000000"/>
            <w:rtl w:val="0"/>
            <w:lang w:val="de-DE"/>
          </w:rPr>
          <w:t>undelivered</w:t>
        </w:r>
      </w:ins>
      <w:r>
        <w:rPr>
          <w:color w:val="000000"/>
          <w:u w:color="000000"/>
          <w:rtl w:val="0"/>
          <w:lang w:val="en-US"/>
        </w:rPr>
        <w:t>).</w:t>
      </w:r>
      <w:r>
        <w:rPr>
          <w:rtl w:val="0"/>
        </w:rPr>
        <w:t xml:space="preserve"> </w:t>
      </w:r>
      <w:r>
        <w:rPr>
          <w:color w:val="000000"/>
          <w:u w:color="000000"/>
          <w:rtl w:val="0"/>
          <w:lang w:val="en-US"/>
        </w:rPr>
        <w:t xml:space="preserve">Details of the order </w:t>
      </w:r>
      <w:del w:id="20" w:date="2017-11-29T12:47:15Z" w:author="Yves Chapuis">
        <w:r>
          <w:rPr>
            <w:color w:val="000000"/>
            <w:u w:color="000000"/>
            <w:rtl w:val="0"/>
            <w:lang w:val="en-US"/>
          </w:rPr>
          <w:delText xml:space="preserve">and tour details </w:delText>
        </w:r>
      </w:del>
      <w:r>
        <w:rPr>
          <w:color w:val="000000"/>
          <w:u w:color="000000"/>
          <w:rtl w:val="0"/>
          <w:lang w:val="en-US"/>
        </w:rPr>
        <w:t>incl. google maps directions are provided</w:t>
      </w:r>
      <w:ins w:id="21" w:date="2017-11-29T12:47:29Z" w:author="Yves Chapuis">
        <w:r>
          <w:rPr>
            <w:color w:val="000000"/>
            <w:u w:color="000000"/>
            <w:rtl w:val="0"/>
            <w:lang w:val="de-DE"/>
          </w:rPr>
          <w:t xml:space="preserve"> on a separate page, which is accessible through a button</w:t>
        </w:r>
      </w:ins>
      <w:r>
        <w:rPr>
          <w:color w:val="000000"/>
          <w:u w:color="000000"/>
          <w:rtl w:val="0"/>
          <w:lang w:val="en-US"/>
        </w:rPr>
        <w:t>.</w:t>
      </w:r>
    </w:p>
    <w:p>
      <w:pPr>
        <w:pStyle w:val="Text Yves"/>
        <w:rPr>
          <w:color w:val="000000"/>
          <w:u w:color="000000"/>
        </w:rPr>
      </w:pPr>
      <w:r>
        <w:rPr>
          <w:color w:val="000000"/>
          <w:u w:color="000000"/>
          <w:rtl w:val="0"/>
          <w:lang w:val="en-US"/>
        </w:rPr>
        <w:t xml:space="preserve">A </w:t>
      </w:r>
      <w:del w:id="22" w:date="2017-11-29T12:47:51Z" w:author="Yves Chapuis">
        <w:r>
          <w:rPr>
            <w:color w:val="000000"/>
            <w:u w:color="000000"/>
            <w:rtl w:val="0"/>
            <w:lang w:val="en-US"/>
          </w:rPr>
          <w:delText>Car pool</w:delText>
        </w:r>
      </w:del>
      <w:ins w:id="23" w:date="2017-11-29T12:47:52Z" w:author="Yves Chapuis">
        <w:r>
          <w:rPr>
            <w:color w:val="000000"/>
            <w:u w:color="000000"/>
            <w:rtl w:val="0"/>
            <w:lang w:val="de-DE"/>
          </w:rPr>
          <w:t>vehicles</w:t>
        </w:r>
      </w:ins>
      <w:r>
        <w:rPr>
          <w:color w:val="000000"/>
          <w:u w:color="000000"/>
          <w:rtl w:val="0"/>
          <w:lang w:val="en-US"/>
        </w:rPr>
        <w:t xml:space="preserve"> list gives an overview of all trucks which are available.</w:t>
      </w:r>
      <w:ins w:id="24" w:date="2017-11-29T12:47:55Z" w:author="Yves Chapuis">
        <w:r>
          <w:rPr>
            <w:color w:val="000000"/>
            <w:u w:color="000000"/>
            <w:rtl w:val="0"/>
            <w:lang w:val="de-DE"/>
          </w:rPr>
          <w:t xml:space="preserve"> </w:t>
        </w:r>
      </w:ins>
      <w:ins w:id="25" w:date="2017-11-29T12:47:55Z" w:author="Yves Chapuis">
        <w:r>
          <w:rPr>
            <w:rtl w:val="0"/>
            <w:lang w:val="de-DE"/>
          </w:rPr>
          <w:t>Vehicles</w:t>
        </w:r>
      </w:ins>
      <w:ins w:id="26" w:date="2017-11-29T12:47:55Z" w:author="Yves Chapuis">
        <w:r>
          <w:rPr>
            <w:rtl w:val="0"/>
          </w:rPr>
          <w:t xml:space="preserve"> have a max. weight, length and width.</w:t>
        </w:r>
      </w:ins>
    </w:p>
    <w:p>
      <w:pPr>
        <w:pStyle w:val="Body A"/>
        <w:tabs>
          <w:tab w:val="left" w:pos="1520"/>
          <w:tab w:val="clear" w:pos="5760"/>
        </w:tabs>
      </w:pPr>
      <w:r>
        <w:rPr>
          <w:rtl w:val="0"/>
          <w:lang w:val="de-DE"/>
        </w:rPr>
        <w:t xml:space="preserve">If a tour/order is created, it should be possible to assign </w:t>
      </w:r>
      <w:del w:id="27" w:date="2017-11-29T12:47:57Z" w:author="Yves Chapuis">
        <w:r>
          <w:rPr>
            <w:rtl w:val="0"/>
            <w:lang w:val="de-DE"/>
          </w:rPr>
          <w:delText>cars</w:delText>
        </w:r>
      </w:del>
      <w:ins w:id="28" w:date="2017-11-29T12:47:58Z" w:author="Yves Chapuis">
        <w:r>
          <w:rPr>
            <w:rtl w:val="0"/>
            <w:lang w:val="de-DE"/>
          </w:rPr>
          <w:t>vehicles</w:t>
        </w:r>
      </w:ins>
      <w:r>
        <w:rPr>
          <w:rtl w:val="0"/>
          <w:lang w:val="de-DE"/>
        </w:rPr>
        <w:t xml:space="preserve">. Take the </w:t>
      </w:r>
      <w:del w:id="29" w:date="2017-11-29T12:47:59Z" w:author="Yves Chapuis">
        <w:r>
          <w:rPr>
            <w:rtl w:val="0"/>
            <w:lang w:val="de-DE"/>
          </w:rPr>
          <w:delText>truck</w:delText>
        </w:r>
      </w:del>
      <w:ins w:id="30" w:date="2017-11-29T12:48:00Z" w:author="Yves Chapuis">
        <w:r>
          <w:rPr>
            <w:rtl w:val="0"/>
            <w:lang w:val="de-DE"/>
          </w:rPr>
          <w:t>vehicle</w:t>
        </w:r>
      </w:ins>
      <w:r>
        <w:rPr>
          <w:rtl w:val="0"/>
          <w:lang w:val="de-DE"/>
        </w:rPr>
        <w:t xml:space="preserve"> out of the </w:t>
      </w:r>
      <w:del w:id="31" w:date="2017-11-29T12:48:01Z" w:author="Yves Chapuis">
        <w:r>
          <w:rPr>
            <w:rtl w:val="0"/>
            <w:lang w:val="de-DE"/>
          </w:rPr>
          <w:delText>carpool</w:delText>
        </w:r>
      </w:del>
      <w:ins w:id="32" w:date="2017-11-29T12:48:02Z" w:author="Yves Chapuis">
        <w:r>
          <w:rPr>
            <w:rtl w:val="0"/>
            <w:lang w:val="de-DE"/>
          </w:rPr>
          <w:t>vehicle</w:t>
        </w:r>
      </w:ins>
      <w:r>
        <w:rPr>
          <w:rtl w:val="0"/>
          <w:lang w:val="de-DE"/>
        </w:rPr>
        <w:t xml:space="preserve"> list (i.e. from the available </w:t>
      </w:r>
      <w:del w:id="33" w:date="2017-11-29T12:48:04Z" w:author="Yves Chapuis">
        <w:r>
          <w:rPr>
            <w:rtl w:val="0"/>
            <w:lang w:val="de-DE"/>
          </w:rPr>
          <w:delText>trucks</w:delText>
        </w:r>
      </w:del>
      <w:ins w:id="34" w:date="2017-11-29T12:48:05Z" w:author="Yves Chapuis">
        <w:r>
          <w:rPr>
            <w:rtl w:val="0"/>
            <w:lang w:val="de-DE"/>
          </w:rPr>
          <w:t>vehicles</w:t>
        </w:r>
      </w:ins>
      <w:r>
        <w:rPr>
          <w:rtl w:val="0"/>
          <w:lang w:val="de-DE"/>
        </w:rPr>
        <w:t>).</w:t>
      </w:r>
      <w:ins w:id="35" w:date="2017-11-29T12:48:22Z" w:author="Yves Chapuis">
        <w:r>
          <w:rPr>
            <w:rtl w:val="0"/>
            <w:lang w:val="de-DE"/>
          </w:rPr>
          <w:t xml:space="preserve"> A vehicle may only be used on one tour per day.</w:t>
        </w:r>
      </w:ins>
      <w:del w:id="36" w:date="2017-11-29T12:47:37Z" w:author="Yves Chapuis">
        <w:r>
          <w:rPr>
            <w:rtl w:val="0"/>
            <w:lang w:val="en-US"/>
          </w:rPr>
          <w:delText xml:space="preserve"> Trucks have a max. weight, length and width.</w:delText>
        </w:r>
      </w:del>
    </w:p>
    <w:p>
      <w:pPr>
        <w:pStyle w:val="Text Yves"/>
        <w:rPr>
          <w:del w:id="37" w:date="2017-11-29T12:48:30Z" w:author="Yves Chapuis"/>
          <w:color w:val="000000"/>
          <w:u w:color="000000"/>
        </w:rPr>
      </w:pPr>
    </w:p>
    <w:p>
      <w:pPr>
        <w:pStyle w:val="Text Yves"/>
        <w:rPr>
          <w:color w:val="000000"/>
          <w:u w:color="000000"/>
        </w:rPr>
      </w:pPr>
      <w:del w:id="38" w:date="2017-11-29T12:48:30Z" w:author="Yves Chapuis">
        <w:r>
          <w:rPr>
            <w:color w:val="000000"/>
            <w:u w:color="000000"/>
            <w:rtl w:val="0"/>
            <w:lang w:val="en-US"/>
          </w:rPr>
          <w:delText>If the route is finished put this car again in the carpool list.</w:delText>
        </w:r>
      </w:del>
    </w:p>
    <w:p>
      <w:pPr>
        <w:pStyle w:val="Text Yves"/>
        <w:rPr>
          <w:ins w:id="39" w:date="2017-11-29T12:50:32Z" w:author="Yves Chapuis"/>
          <w:color w:val="000000"/>
          <w:u w:color="000000"/>
        </w:rPr>
      </w:pPr>
      <w:r>
        <w:rPr>
          <w:color w:val="000000"/>
          <w:u w:color="000000"/>
          <w:rtl w:val="0"/>
          <w:lang w:val="en-US"/>
        </w:rPr>
        <w:t>The drivers will be able to create an account and log in to see their tours</w:t>
      </w:r>
      <w:del w:id="40" w:date="2017-11-29T12:48:38Z" w:author="Yves Chapuis">
        <w:r>
          <w:rPr>
            <w:color w:val="000000"/>
            <w:u w:color="000000"/>
            <w:rtl w:val="0"/>
            <w:lang w:val="en-US"/>
          </w:rPr>
          <w:delText xml:space="preserve"> for the next few days</w:delText>
        </w:r>
      </w:del>
      <w:r>
        <w:rPr>
          <w:color w:val="000000"/>
          <w:u w:color="000000"/>
          <w:rtl w:val="0"/>
          <w:lang w:val="en-US"/>
        </w:rPr>
        <w:t xml:space="preserve">. Once on a tour they can mark individual deliveries as delivered or </w:t>
      </w:r>
      <w:del w:id="41" w:date="2017-11-29T12:48:46Z" w:author="Yves Chapuis">
        <w:r>
          <w:rPr>
            <w:color w:val="000000"/>
            <w:u w:color="000000"/>
            <w:rtl w:val="0"/>
            <w:lang w:val="en-US"/>
          </w:rPr>
          <w:delText xml:space="preserve">not </w:delText>
        </w:r>
      </w:del>
      <w:ins w:id="42" w:date="2017-11-29T12:48:46Z" w:author="Yves Chapuis">
        <w:r>
          <w:rPr>
            <w:color w:val="000000"/>
            <w:u w:color="000000"/>
            <w:rtl w:val="0"/>
            <w:lang w:val="de-DE"/>
          </w:rPr>
          <w:t>un</w:t>
        </w:r>
      </w:ins>
      <w:r>
        <w:rPr>
          <w:color w:val="000000"/>
          <w:u w:color="000000"/>
          <w:rtl w:val="0"/>
          <w:lang w:val="en-US"/>
        </w:rPr>
        <w:t>delivered and add a comment.</w:t>
      </w:r>
    </w:p>
    <w:p>
      <w:pPr>
        <w:pStyle w:val="Text Yves"/>
        <w:rPr>
          <w:ins w:id="43" w:date="2017-11-29T12:50:32Z" w:author="Yves Chapuis"/>
          <w:color w:val="000000"/>
          <w:u w:color="000000"/>
        </w:rPr>
      </w:pPr>
    </w:p>
    <w:p>
      <w:pPr>
        <w:pStyle w:val="Text Yves"/>
        <w:rPr>
          <w:color w:val="000000"/>
          <w:u w:color="000000"/>
        </w:rPr>
      </w:pPr>
      <w:ins w:id="44" w:date="2017-11-29T12:50:32Z" w:author="Yves Chapuis">
        <w:r>
          <w:rPr>
            <w:color w:val="000000"/>
            <w:u w:color="000000"/>
            <w:rtl w:val="0"/>
            <w:lang w:val="de-DE"/>
          </w:rPr>
          <w:t>Regular users of the website can access the homepage, where they</w:t>
        </w:r>
      </w:ins>
      <w:ins w:id="45" w:date="2017-11-29T12:50:32Z" w:author="Yves Chapuis">
        <w:r>
          <w:rPr>
            <w:color w:val="000000"/>
            <w:u w:color="000000"/>
            <w:rtl w:val="0"/>
            <w:lang w:val="de-DE"/>
          </w:rPr>
          <w:t>’</w:t>
        </w:r>
      </w:ins>
      <w:ins w:id="46" w:date="2017-11-29T12:50:32Z" w:author="Yves Chapuis">
        <w:r>
          <w:rPr>
            <w:color w:val="000000"/>
            <w:u w:color="000000"/>
            <w:rtl w:val="0"/>
            <w:lang w:val="de-DE"/>
          </w:rPr>
          <w:t>re provided with a short list of infos about aniTrans.</w:t>
        </w:r>
      </w:ins>
      <w:del w:id="47" w:date="2017-11-29T12:49:02Z" w:author="Yves Chapuis">
        <w:r>
          <w:rPr>
            <w:color w:val="000000"/>
            <w:u w:color="000000"/>
            <w:rtl w:val="0"/>
            <w:lang w:val="en-US"/>
          </w:rPr>
          <w:delText xml:space="preserve"> The app will also be able to keep track of how long specific tours will take, so that the logisticians will be able to adjust and correct their time estimates.</w:delText>
        </w:r>
      </w:del>
    </w:p>
    <w:p>
      <w:pPr>
        <w:pStyle w:val="Body A"/>
        <w:tabs>
          <w:tab w:val="left" w:pos="1520"/>
          <w:tab w:val="clear" w:pos="5760"/>
        </w:tabs>
        <w:rPr>
          <w:lang w:val="en-US"/>
        </w:rPr>
      </w:pPr>
    </w:p>
    <w:p>
      <w:pPr>
        <w:pStyle w:val="Body A"/>
        <w:tabs>
          <w:tab w:val="left" w:pos="1520"/>
          <w:tab w:val="clear" w:pos="5760"/>
        </w:tabs>
        <w:rPr>
          <w:lang w:val="en-US"/>
        </w:rPr>
      </w:pPr>
    </w:p>
    <w:p>
      <w:pPr>
        <w:pStyle w:val="Body A"/>
        <w:tabs>
          <w:tab w:val="left" w:pos="1520"/>
          <w:tab w:val="clear" w:pos="5760"/>
        </w:tabs>
        <w:rPr>
          <w:lang w:val="en-US"/>
        </w:rPr>
      </w:pPr>
    </w:p>
    <w:p>
      <w:pPr>
        <w:pStyle w:val="Body A"/>
        <w:tabs>
          <w:tab w:val="left" w:pos="1520"/>
          <w:tab w:val="clear" w:pos="5760"/>
        </w:tabs>
        <w:rPr>
          <w:lang w:val="en-US"/>
        </w:rPr>
      </w:pPr>
      <w:r>
        <w:rPr>
          <w:lang w:val="en-US"/>
        </w:rPr>
        <w:br w:type="textWrapping"/>
      </w:r>
      <w:commentRangeStart w:id="48"/>
    </w:p>
    <w:p>
      <w:pPr>
        <w:pStyle w:val="Body A"/>
        <w:tabs>
          <w:tab w:val="left" w:pos="1520"/>
          <w:tab w:val="clear" w:pos="5760"/>
        </w:tabs>
        <w:rPr>
          <w:lang w:val="en-US"/>
        </w:rPr>
      </w:pPr>
      <w:r>
        <w:rPr>
          <w:rtl w:val="0"/>
          <w:lang w:val="en-US"/>
        </w:rPr>
        <w:t xml:space="preserve">[14:15] </w:t>
      </w:r>
    </w:p>
    <w:p>
      <w:pPr>
        <w:pStyle w:val="Body A"/>
        <w:tabs>
          <w:tab w:val="left" w:pos="1520"/>
          <w:tab w:val="clear" w:pos="5760"/>
        </w:tabs>
        <w:rPr>
          <w:lang w:val="en-US"/>
        </w:rPr>
      </w:pPr>
      <w:r>
        <w:rPr>
          <w:rtl w:val="0"/>
          <w:lang w:val="en-US"/>
        </w:rPr>
        <w:t>- close and expand tables on the website</w:t>
      </w:r>
    </w:p>
    <w:p>
      <w:pPr>
        <w:pStyle w:val="Body A"/>
        <w:tabs>
          <w:tab w:val="left" w:pos="1520"/>
          <w:tab w:val="clear" w:pos="5760"/>
        </w:tabs>
        <w:rPr>
          <w:lang w:val="en-US"/>
        </w:rPr>
      </w:pPr>
    </w:p>
    <w:p>
      <w:pPr>
        <w:pStyle w:val="Body A"/>
        <w:tabs>
          <w:tab w:val="left" w:pos="1520"/>
          <w:tab w:val="clear" w:pos="5760"/>
        </w:tabs>
        <w:rPr>
          <w:lang w:val="en-US"/>
        </w:rPr>
      </w:pPr>
    </w:p>
    <w:p>
      <w:pPr>
        <w:pStyle w:val="Body A"/>
        <w:tabs>
          <w:tab w:val="left" w:pos="1520"/>
          <w:tab w:val="clear" w:pos="5760"/>
        </w:tabs>
        <w:rPr>
          <w:lang w:val="en-US"/>
        </w:rPr>
      </w:pPr>
      <w:r>
        <w:rPr>
          <w:rtl w:val="0"/>
          <w:lang w:val="en-US"/>
        </w:rPr>
        <w:t xml:space="preserve">[14:15] </w:t>
      </w:r>
    </w:p>
    <w:p>
      <w:pPr>
        <w:pStyle w:val="Body A"/>
        <w:tabs>
          <w:tab w:val="left" w:pos="1520"/>
          <w:tab w:val="clear" w:pos="5760"/>
        </w:tabs>
        <w:rPr>
          <w:lang w:val="en-US"/>
        </w:rPr>
      </w:pPr>
      <w:r>
        <w:rPr>
          <w:rtl w:val="0"/>
          <w:lang w:val="en-US"/>
        </w:rPr>
        <w:t>- a new page for order/tour details oncl. google maps directions</w:t>
      </w:r>
      <w:commentRangeEnd w:id="48"/>
      <w:r>
        <w:commentReference w:id="48"/>
      </w:r>
    </w:p>
    <w:p>
      <w:pPr>
        <w:pStyle w:val="heading 2"/>
        <w:rPr>
          <w:lang w:val="en-US"/>
        </w:rPr>
      </w:pPr>
      <w:bookmarkStart w:name="_Toc7" w:id="49"/>
      <w:r>
        <w:rPr>
          <w:rtl w:val="0"/>
          <w:lang w:val="en-US"/>
        </w:rPr>
        <w:t xml:space="preserve">2.1 Product Perspective  </w:t>
      </w:r>
      <w:bookmarkEnd w:id="49"/>
    </w:p>
    <w:p>
      <w:pPr>
        <w:pStyle w:val="heading 2"/>
        <w:rPr>
          <w:lang w:val="en-US"/>
        </w:rPr>
      </w:pPr>
    </w:p>
    <w:p>
      <w:pPr>
        <w:pStyle w:val="heading 3"/>
        <w:ind w:left="0" w:firstLine="0"/>
        <w:rPr>
          <w:sz w:val="24"/>
          <w:szCs w:val="24"/>
          <w:lang w:val="en-US"/>
        </w:rPr>
      </w:pPr>
    </w:p>
    <w:p>
      <w:pPr>
        <w:pStyle w:val="heading 3"/>
        <w:rPr>
          <w:sz w:val="24"/>
          <w:szCs w:val="24"/>
          <w:lang w:val="en-US"/>
        </w:rPr>
      </w:pPr>
      <w:bookmarkStart w:name="_Toc8" w:id="50"/>
      <w:r>
        <w:rPr>
          <w:sz w:val="24"/>
          <w:szCs w:val="24"/>
          <w:rtl w:val="0"/>
          <w:lang w:val="en-US"/>
        </w:rPr>
        <w:t>2.1.2 System Interfaces</w:t>
      </w:r>
      <w:bookmarkEnd w:id="50"/>
    </w:p>
    <w:p>
      <w:pPr>
        <w:pStyle w:val="Body A"/>
        <w:rPr>
          <w:i w:val="1"/>
          <w:iCs w:val="1"/>
          <w:lang w:val="en-US"/>
        </w:rPr>
      </w:pPr>
    </w:p>
    <w:p>
      <w:pPr>
        <w:pStyle w:val="Text Yves"/>
        <w:rPr>
          <w:color w:val="000000"/>
          <w:u w:color="000000"/>
        </w:rPr>
      </w:pPr>
      <w:r>
        <w:rPr>
          <w:color w:val="000000"/>
          <w:u w:color="000000"/>
          <w:rtl w:val="0"/>
          <w:lang w:val="en-US"/>
        </w:rPr>
        <w:t>This will be a self-contained web-application, so the interface will consist of a graphical website. The website will contain images and texts to provide information to the user. To interact with the application there will be forms for login, creating and managing orders and tours</w:t>
      </w:r>
      <w:ins w:id="51" w:date="2017-11-29T12:49:57Z" w:author="Yves Chapuis">
        <w:r>
          <w:rPr>
            <w:color w:val="000000"/>
            <w:u w:color="000000"/>
            <w:rtl w:val="0"/>
            <w:lang w:val="de-DE"/>
          </w:rPr>
          <w:t xml:space="preserve"> and adding and deleting vehicles.</w:t>
        </w:r>
      </w:ins>
      <w:del w:id="52" w:date="2017-11-29T12:49:52Z" w:author="Yves Chapuis">
        <w:r>
          <w:rPr>
            <w:color w:val="000000"/>
            <w:u w:color="000000"/>
            <w:rtl w:val="0"/>
            <w:lang w:val="en-US"/>
          </w:rPr>
          <w:delText>, etc.</w:delText>
        </w:r>
      </w:del>
    </w:p>
    <w:p>
      <w:pPr>
        <w:pStyle w:val="heading 3"/>
        <w:rPr>
          <w:sz w:val="24"/>
          <w:szCs w:val="24"/>
          <w:lang w:val="en-US"/>
        </w:rPr>
      </w:pPr>
      <w:bookmarkStart w:name="_Toc9" w:id="53"/>
      <w:r>
        <w:rPr>
          <w:sz w:val="24"/>
          <w:szCs w:val="24"/>
          <w:rtl w:val="0"/>
          <w:lang w:val="en-US"/>
        </w:rPr>
        <w:t>2.1.3 User Interfaces</w:t>
      </w:r>
      <w:bookmarkEnd w:id="53"/>
    </w:p>
    <w:p>
      <w:pPr>
        <w:pStyle w:val="Body A"/>
        <w:rPr>
          <w:lang w:val="en-US"/>
        </w:rPr>
      </w:pPr>
    </w:p>
    <w:p>
      <w:pPr>
        <w:pStyle w:val="Text Yves"/>
        <w:rPr>
          <w:color w:val="000000"/>
          <w:u w:color="000000"/>
        </w:rPr>
      </w:pPr>
      <w:r>
        <w:rPr>
          <w:color w:val="000000"/>
          <w:u w:color="000000"/>
          <w:rtl w:val="0"/>
          <w:lang w:val="en-US"/>
        </w:rPr>
        <w:t>The webpage with certain forms and tables (add/edit/view orders, change status, view tours, view drivers, register, login, view vehicles, add vehicle type, add/remove vehicle) and the homepage.</w:t>
      </w:r>
    </w:p>
    <w:p>
      <w:pPr>
        <w:pStyle w:val="Body A"/>
        <w:rPr>
          <w:color w:val="92d050"/>
          <w:u w:color="92d050"/>
          <w:lang w:val="en-US"/>
        </w:rPr>
      </w:pPr>
    </w:p>
    <w:p>
      <w:pPr>
        <w:pStyle w:val="Body A"/>
        <w:rPr>
          <w:color w:val="8064a2"/>
          <w:u w:color="92d050"/>
          <w:lang w:val="en-US"/>
        </w:rPr>
      </w:pPr>
    </w:p>
    <w:p>
      <w:pPr>
        <w:pStyle w:val="heading 3"/>
        <w:rPr>
          <w:sz w:val="24"/>
          <w:szCs w:val="24"/>
          <w:lang w:val="en-US"/>
        </w:rPr>
      </w:pPr>
      <w:bookmarkStart w:name="_Toc10" w:id="54"/>
      <w:bookmarkStart w:name="_Hlk498594478" w:id="55"/>
      <w:r>
        <w:rPr>
          <w:sz w:val="24"/>
          <w:szCs w:val="24"/>
          <w:rtl w:val="0"/>
          <w:lang w:val="en-US"/>
        </w:rPr>
        <w:t>2</w:t>
      </w:r>
      <w:bookmarkEnd w:id="55"/>
      <w:bookmarkStart w:name="_Hlk498594462" w:id="56"/>
      <w:r>
        <w:rPr>
          <w:sz w:val="24"/>
          <w:szCs w:val="24"/>
          <w:rtl w:val="0"/>
          <w:lang w:val="en-US"/>
        </w:rPr>
        <w:t>.1.5 Software Interfaces</w:t>
      </w:r>
      <w:bookmarkEnd w:id="54"/>
    </w:p>
    <w:p>
      <w:pPr>
        <w:pStyle w:val="Text Yves"/>
        <w:rPr>
          <w:color w:val="000000"/>
          <w:u w:color="000000"/>
        </w:rPr>
      </w:pPr>
    </w:p>
    <w:p>
      <w:pPr>
        <w:pStyle w:val="Text Yves"/>
        <w:rPr>
          <w:color w:val="000000"/>
          <w:u w:color="000000"/>
        </w:rPr>
      </w:pPr>
      <w:r>
        <w:rPr>
          <w:color w:val="000000"/>
          <w:u w:color="000000"/>
          <w:rtl w:val="0"/>
          <w:lang w:val="en-US"/>
        </w:rPr>
        <w:t>The web app will use a MySQL database to store information.</w:t>
      </w:r>
    </w:p>
    <w:p>
      <w:pPr>
        <w:pStyle w:val="Text Yves"/>
        <w:rPr>
          <w:color w:val="000000"/>
          <w:u w:color="000000"/>
        </w:rPr>
      </w:pPr>
      <w:r>
        <w:rPr>
          <w:color w:val="000000"/>
          <w:u w:color="000000"/>
          <w:rtl w:val="0"/>
          <w:lang w:val="en-US"/>
        </w:rPr>
        <w:t>A web server needs to be installed to run the website.</w:t>
      </w:r>
    </w:p>
    <w:p>
      <w:pPr>
        <w:pStyle w:val="Text Yves"/>
        <w:rPr>
          <w:color w:val="000000"/>
          <w:u w:color="000000"/>
        </w:rPr>
      </w:pPr>
      <w:r>
        <w:rPr>
          <w:color w:val="000000"/>
          <w:u w:color="000000"/>
          <w:rtl w:val="0"/>
          <w:lang w:val="en-US"/>
        </w:rPr>
        <w:t>The customer needs a web browse</w:t>
      </w:r>
      <w:bookmarkEnd w:id="56"/>
      <w:r>
        <w:rPr>
          <w:color w:val="000000"/>
          <w:u w:color="000000"/>
          <w:rtl w:val="0"/>
          <w:lang w:val="en-US"/>
        </w:rPr>
        <w:t>r.</w:t>
      </w:r>
    </w:p>
    <w:p>
      <w:pPr>
        <w:pStyle w:val="Body A"/>
        <w:rPr>
          <w:color w:val="7c9547"/>
          <w:u w:color="7c9547"/>
          <w:lang w:val="en-US"/>
        </w:rPr>
      </w:pPr>
    </w:p>
    <w:p>
      <w:pPr>
        <w:pStyle w:val="heading 3"/>
        <w:rPr>
          <w:sz w:val="24"/>
          <w:szCs w:val="24"/>
          <w:lang w:val="en-US"/>
        </w:rPr>
      </w:pPr>
      <w:bookmarkStart w:name="_Toc11" w:id="57"/>
      <w:r>
        <w:rPr>
          <w:sz w:val="24"/>
          <w:szCs w:val="24"/>
          <w:rtl w:val="0"/>
          <w:lang w:val="en-US"/>
        </w:rPr>
        <w:t>2.1.6 Communications Interfaces</w:t>
      </w:r>
      <w:bookmarkEnd w:id="57"/>
    </w:p>
    <w:p>
      <w:pPr>
        <w:pStyle w:val="Body A"/>
        <w:rPr>
          <w:lang w:val="en-US"/>
        </w:rPr>
      </w:pPr>
    </w:p>
    <w:p>
      <w:pPr>
        <w:pStyle w:val="Text Yves"/>
        <w:rPr>
          <w:color w:val="000000"/>
          <w:u w:color="000000"/>
        </w:rPr>
      </w:pPr>
      <w:r>
        <w:rPr>
          <w:color w:val="000000"/>
          <w:u w:color="000000"/>
          <w:rtl w:val="0"/>
          <w:lang w:val="en-US"/>
        </w:rPr>
        <w:t>Thymeleaf is used to communicate between html forms and sites and the java code of the web-application running behind the website.</w:t>
      </w:r>
    </w:p>
    <w:p>
      <w:pPr>
        <w:pStyle w:val="Text Yves"/>
        <w:rPr>
          <w:color w:val="000000"/>
          <w:u w:color="000000"/>
        </w:rPr>
      </w:pPr>
      <w:r>
        <w:rPr>
          <w:color w:val="000000"/>
          <w:u w:color="000000"/>
          <w:rtl w:val="0"/>
          <w:lang w:val="en-US"/>
        </w:rPr>
        <w:t>Spring Data JPA is used to communicate with the MySQL database.</w:t>
      </w:r>
    </w:p>
    <w:p>
      <w:pPr>
        <w:pStyle w:val="Body A"/>
        <w:rPr>
          <w:lang w:val="en-US"/>
        </w:rPr>
      </w:pPr>
    </w:p>
    <w:p>
      <w:pPr>
        <w:pStyle w:val="heading 3"/>
        <w:rPr>
          <w:sz w:val="24"/>
          <w:szCs w:val="24"/>
          <w:lang w:val="en-US"/>
        </w:rPr>
      </w:pPr>
      <w:bookmarkStart w:name="_Toc12" w:id="58"/>
      <w:r>
        <w:rPr>
          <w:sz w:val="24"/>
          <w:szCs w:val="24"/>
          <w:rtl w:val="0"/>
          <w:lang w:val="en-US"/>
        </w:rPr>
        <w:t xml:space="preserve">2.1.7 Memory Constraints </w:t>
      </w:r>
      <w:bookmarkEnd w:id="58"/>
    </w:p>
    <w:p>
      <w:pPr>
        <w:pStyle w:val="Body A"/>
        <w:rPr>
          <w:lang w:val="en-US"/>
        </w:rPr>
      </w:pPr>
    </w:p>
    <w:p>
      <w:pPr>
        <w:pStyle w:val="Text Yves"/>
        <w:rPr>
          <w:color w:val="000000"/>
          <w:u w:color="000000"/>
        </w:rPr>
      </w:pPr>
      <w:r>
        <w:rPr>
          <w:color w:val="000000"/>
          <w:u w:color="000000"/>
          <w:rtl w:val="0"/>
          <w:lang w:val="en-US"/>
        </w:rPr>
        <w:t>Standard Business PC requirements.</w:t>
      </w:r>
      <w:del w:id="59" w:date="2017-11-29T12:51:10Z" w:author="Yves Chapuis">
        <w:r>
          <w:rPr>
            <w:color w:val="000000"/>
            <w:u w:color="000000"/>
            <w:rtl w:val="0"/>
            <w:lang w:val="en-US"/>
          </w:rPr>
          <w:delText>..</w:delText>
        </w:r>
      </w:del>
    </w:p>
    <w:p>
      <w:pPr>
        <w:pStyle w:val="heading 2"/>
        <w:rPr>
          <w:lang w:val="en-US"/>
        </w:rPr>
      </w:pPr>
      <w:bookmarkStart w:name="_Toc13" w:id="60"/>
      <w:r>
        <w:rPr>
          <w:rtl w:val="0"/>
          <w:lang w:val="en-US"/>
        </w:rPr>
        <w:t xml:space="preserve">2.2 Design Constraints </w:t>
      </w:r>
      <w:bookmarkEnd w:id="60"/>
    </w:p>
    <w:p>
      <w:pPr>
        <w:pStyle w:val="Body A"/>
        <w:rPr>
          <w:lang w:val="en-US"/>
        </w:rPr>
      </w:pPr>
    </w:p>
    <w:p>
      <w:pPr>
        <w:pStyle w:val="heading 3"/>
        <w:rPr>
          <w:sz w:val="24"/>
          <w:szCs w:val="24"/>
          <w:lang w:val="en-US"/>
        </w:rPr>
      </w:pPr>
      <w:bookmarkStart w:name="_Toc14" w:id="61"/>
      <w:r>
        <w:rPr>
          <w:sz w:val="24"/>
          <w:szCs w:val="24"/>
          <w:rtl w:val="0"/>
          <w:lang w:val="en-US"/>
        </w:rPr>
        <w:t>2.2.1 Operations</w:t>
      </w:r>
      <w:bookmarkEnd w:id="61"/>
    </w:p>
    <w:p>
      <w:pPr>
        <w:pStyle w:val="Body A"/>
        <w:rPr>
          <w:lang w:val="en-US"/>
        </w:rPr>
      </w:pPr>
    </w:p>
    <w:p>
      <w:pPr>
        <w:pStyle w:val="Body A"/>
        <w:rPr>
          <w:lang w:val="en-US"/>
        </w:rPr>
      </w:pPr>
      <w:r>
        <w:rPr>
          <w:color w:val="ffc000"/>
          <w:u w:color="ffc000"/>
          <w:rtl w:val="0"/>
          <w:lang w:val="en-US"/>
        </w:rPr>
        <w:t xml:space="preserve">     </w:t>
      </w:r>
      <w:r>
        <w:rPr>
          <w:u w:val="single"/>
          <w:rtl w:val="0"/>
          <w:lang w:val="en-US"/>
        </w:rPr>
        <w:t>Version 2</w:t>
      </w:r>
    </w:p>
    <w:p>
      <w:pPr>
        <w:pStyle w:val="Text Yves"/>
        <w:ind w:left="720" w:firstLine="0"/>
        <w:rPr>
          <w:color w:val="000000"/>
          <w:u w:color="000000"/>
        </w:rPr>
      </w:pPr>
      <w:r>
        <w:rPr>
          <w:color w:val="000000"/>
          <w:u w:color="000000"/>
          <w:rtl w:val="0"/>
          <w:lang w:val="en-US"/>
        </w:rPr>
        <w:t>We must be able to interface with any html browser.</w:t>
      </w:r>
    </w:p>
    <w:p>
      <w:pPr>
        <w:pStyle w:val="Text Yves"/>
        <w:ind w:left="720" w:firstLine="0"/>
        <w:rPr>
          <w:color w:val="000000"/>
          <w:u w:color="000000"/>
        </w:rPr>
      </w:pPr>
    </w:p>
    <w:p>
      <w:pPr>
        <w:pStyle w:val="Body A"/>
        <w:rPr>
          <w:color w:val="ffc000"/>
          <w:u w:color="ffc000"/>
          <w:lang w:val="en-US"/>
        </w:rPr>
      </w:pPr>
      <w:r>
        <w:rPr>
          <w:color w:val="ffc000"/>
          <w:u w:color="ffc000"/>
          <w:rtl w:val="0"/>
          <w:lang w:val="en-US"/>
        </w:rPr>
        <w:t xml:space="preserve">      </w:t>
      </w:r>
      <w:r>
        <w:rPr>
          <w:u w:val="single"/>
          <w:rtl w:val="0"/>
          <w:lang w:val="en-US"/>
        </w:rPr>
        <w:t>Out of scope</w:t>
      </w:r>
    </w:p>
    <w:p>
      <w:pPr>
        <w:pStyle w:val="Body A"/>
        <w:numPr>
          <w:ilvl w:val="0"/>
          <w:numId w:val="4"/>
        </w:numPr>
        <w:bidi w:val="0"/>
        <w:ind w:right="720"/>
        <w:jc w:val="left"/>
        <w:rPr>
          <w:rtl w:val="0"/>
          <w:lang w:val="en-US"/>
        </w:rPr>
      </w:pPr>
      <w:r>
        <w:rPr>
          <w:rtl w:val="0"/>
          <w:lang w:val="en-US"/>
        </w:rPr>
        <w:t xml:space="preserve">The new version of the spreadsheet </w:t>
      </w:r>
      <w:del w:id="62" w:date="2017-11-29T12:51:20Z" w:author="Yves Chapuis">
        <w:r>
          <w:rPr>
            <w:rtl w:val="0"/>
            <w:lang w:val="en-US"/>
          </w:rPr>
          <w:delText xml:space="preserve">  </w:delText>
        </w:r>
      </w:del>
      <w:r>
        <w:rPr>
          <w:rtl w:val="0"/>
          <w:lang w:val="en-US"/>
        </w:rPr>
        <w:t>must be able to access data from the previous two versions.</w:t>
      </w:r>
    </w:p>
    <w:p>
      <w:pPr>
        <w:pStyle w:val="Body A"/>
        <w:numPr>
          <w:ilvl w:val="0"/>
          <w:numId w:val="4"/>
        </w:numPr>
        <w:bidi w:val="0"/>
        <w:ind w:right="720"/>
        <w:jc w:val="left"/>
        <w:rPr>
          <w:rtl w:val="0"/>
          <w:lang w:val="en-US"/>
        </w:rPr>
      </w:pPr>
      <w:r>
        <w:rPr>
          <w:rtl w:val="0"/>
          <w:lang w:val="en-US"/>
        </w:rPr>
        <w:t>The product shall be able to be installed by an untrained user without recourse to separately-printed instructions</w:t>
      </w:r>
    </w:p>
    <w:p>
      <w:pPr>
        <w:pStyle w:val="Body A"/>
        <w:tabs>
          <w:tab w:val="left" w:pos="1520"/>
          <w:tab w:val="clear" w:pos="5760"/>
        </w:tabs>
        <w:rPr>
          <w:lang w:val="en-US"/>
        </w:rPr>
      </w:pPr>
    </w:p>
    <w:p>
      <w:pPr>
        <w:pStyle w:val="heading 3"/>
        <w:rPr>
          <w:sz w:val="24"/>
          <w:szCs w:val="24"/>
          <w:lang w:val="en-US"/>
        </w:rPr>
      </w:pPr>
      <w:bookmarkStart w:name="_Toc15" w:id="63"/>
      <w:r>
        <w:rPr>
          <w:sz w:val="24"/>
          <w:szCs w:val="24"/>
          <w:rtl w:val="0"/>
          <w:lang w:val="en-US"/>
        </w:rPr>
        <w:t xml:space="preserve">2.2.2 Standards Compliance  </w:t>
      </w:r>
      <w:bookmarkEnd w:id="63"/>
    </w:p>
    <w:p>
      <w:pPr>
        <w:pStyle w:val="Body A"/>
        <w:rPr>
          <w:lang w:val="en-US"/>
        </w:rPr>
      </w:pPr>
    </w:p>
    <w:p>
      <w:pPr>
        <w:pStyle w:val="Body A"/>
        <w:rPr>
          <w:color w:val="8064a2"/>
          <w:u w:color="8064a2"/>
          <w:lang w:val="en-US"/>
        </w:rPr>
      </w:pPr>
      <w:r>
        <w:rPr>
          <w:rtl w:val="0"/>
          <w:lang w:val="en-US"/>
        </w:rPr>
        <w:t xml:space="preserve">                    We don</w:t>
      </w:r>
      <w:r>
        <w:rPr>
          <w:rtl w:val="0"/>
          <w:lang w:val="en-US"/>
        </w:rPr>
        <w:t>’</w:t>
      </w:r>
      <w:r>
        <w:rPr>
          <w:rtl w:val="0"/>
          <w:lang w:val="en-US"/>
        </w:rPr>
        <w:t>t have any standards we have to conform to</w:t>
      </w:r>
      <w:r>
        <w:rPr>
          <w:color w:val="8064a2"/>
          <w:u w:color="8064a2"/>
          <w:rtl w:val="0"/>
          <w:lang w:val="en-US"/>
        </w:rPr>
        <w:t xml:space="preserve">. </w:t>
      </w:r>
    </w:p>
    <w:p>
      <w:pPr>
        <w:pStyle w:val="Body A"/>
        <w:rPr>
          <w:color w:val="8064a2"/>
          <w:u w:color="8064a2"/>
          <w:lang w:val="en-US"/>
        </w:rPr>
      </w:pPr>
    </w:p>
    <w:p>
      <w:pPr>
        <w:pStyle w:val="heading 2"/>
        <w:rPr>
          <w:lang w:val="en-US"/>
        </w:rPr>
      </w:pPr>
      <w:bookmarkStart w:name="_Toc16" w:id="64"/>
      <w:r>
        <w:rPr>
          <w:rtl w:val="0"/>
          <w:lang w:val="en-US"/>
        </w:rPr>
        <w:t>2.3 Product Functions</w:t>
      </w:r>
      <w:bookmarkEnd w:id="64"/>
    </w:p>
    <w:p>
      <w:pPr>
        <w:pStyle w:val="heading 2"/>
        <w:rPr>
          <w:lang w:val="en-US"/>
        </w:rPr>
      </w:pPr>
      <w:r>
        <w:rPr>
          <w:rtl w:val="0"/>
          <w:lang w:val="en-US"/>
        </w:rPr>
        <w:t xml:space="preserve"> </w:t>
      </w:r>
    </w:p>
    <w:p>
      <w:pPr>
        <w:pStyle w:val="Body A"/>
      </w:pPr>
      <w:r>
        <w:drawing>
          <wp:inline distT="0" distB="0" distL="0" distR="0">
            <wp:extent cx="5727700" cy="4277360"/>
            <wp:effectExtent l="0" t="0" r="0" b="0"/>
            <wp:docPr id="1073741825" name="officeArt object" descr="https://documents.lucidchart.com/documents/34f13bb4-beff-4886-bb03-b465dda7201c/pages/0_0?a=846&amp;x=-99&amp;y=-72&amp;w=1937&amp;h=1446&amp;store=1&amp;accept=image%2F*&amp;auth=LCA%20dc8aabd132662e9811af1238bb096e8033657a8f-ts%3D1510129178"/>
            <wp:cNvGraphicFramePr/>
            <a:graphic xmlns:a="http://schemas.openxmlformats.org/drawingml/2006/main">
              <a:graphicData uri="http://schemas.openxmlformats.org/drawingml/2006/picture">
                <pic:pic xmlns:pic="http://schemas.openxmlformats.org/drawingml/2006/picture">
                  <pic:nvPicPr>
                    <pic:cNvPr id="1073741825" name="https://documents.lucidchart.com/documents/34f13bb4-beff-4886-bb03-b465dda7201c/pages/0_0?a=846&amp;x=-99&amp;y=-72&amp;w=1937&amp;h=1446&amp;store=1&amp;accept=image%2F*&amp;auth=LCA%20dc8aabd132662e9811af1238bb096e8033657a8f-ts%3D1510129178" descr="https://documents.lucidchart.com/documents/34f13bb4-beff-4886-bb03-b465dda7201c/pages/0_0?a=846&amp;x=-99&amp;y=-72&amp;w=1937&amp;h=1446&amp;store=1&amp;accept=image%2F*&amp;auth=LCA%20dc8aabd132662e9811af1238bb096e8033657a8f-ts%3D1510129178"/>
                    <pic:cNvPicPr>
                      <a:picLocks noChangeAspect="1"/>
                    </pic:cNvPicPr>
                  </pic:nvPicPr>
                  <pic:blipFill>
                    <a:blip r:embed="rId4">
                      <a:extLst/>
                    </a:blip>
                    <a:stretch>
                      <a:fillRect/>
                    </a:stretch>
                  </pic:blipFill>
                  <pic:spPr>
                    <a:xfrm>
                      <a:off x="0" y="0"/>
                      <a:ext cx="5727700" cy="4277360"/>
                    </a:xfrm>
                    <a:prstGeom prst="rect">
                      <a:avLst/>
                    </a:prstGeom>
                    <a:ln w="12700" cap="flat">
                      <a:noFill/>
                      <a:miter lim="400000"/>
                    </a:ln>
                    <a:effectLst/>
                  </pic:spPr>
                </pic:pic>
              </a:graphicData>
            </a:graphic>
          </wp:inline>
        </w:drawing>
      </w:r>
    </w:p>
    <w:p>
      <w:pPr>
        <w:pStyle w:val="Body A"/>
        <w:rPr>
          <w:i w:val="1"/>
          <w:iCs w:val="1"/>
          <w:lang w:val="en-US"/>
        </w:rPr>
      </w:pPr>
    </w:p>
    <w:p>
      <w:pPr>
        <w:pStyle w:val="Text Yves"/>
        <w:numPr>
          <w:ilvl w:val="1"/>
          <w:numId w:val="6"/>
        </w:numPr>
        <w:bidi w:val="0"/>
        <w:ind w:right="720"/>
        <w:jc w:val="left"/>
        <w:rPr>
          <w:ins w:id="65" w:date="2017-11-29T12:51:41Z" w:author="Yves Chapuis"/>
          <w:color w:val="000000"/>
          <w:u w:color="000000"/>
          <w:rtl w:val="0"/>
          <w:lang w:val="en-US"/>
        </w:rPr>
      </w:pPr>
      <w:r>
        <w:rPr>
          <w:color w:val="000000"/>
          <w:u w:color="000000"/>
          <w:rtl w:val="0"/>
          <w:lang w:val="en-US"/>
        </w:rPr>
        <w:t xml:space="preserve">Logisticians </w:t>
      </w:r>
    </w:p>
    <w:p>
      <w:pPr>
        <w:pStyle w:val="Text Yves"/>
        <w:numPr>
          <w:ilvl w:val="2"/>
          <w:numId w:val="6"/>
        </w:numPr>
        <w:bidi w:val="0"/>
        <w:ind w:right="720"/>
        <w:jc w:val="left"/>
        <w:rPr>
          <w:color w:val="000000"/>
          <w:u w:color="000000"/>
          <w:rtl w:val="0"/>
          <w:lang w:val="en-US"/>
        </w:rPr>
      </w:pPr>
      <w:r>
        <w:rPr>
          <w:color w:val="000000"/>
          <w:u w:color="000000"/>
          <w:rtl w:val="0"/>
          <w:lang w:val="en-US"/>
        </w:rPr>
        <w:t>Log in</w:t>
      </w:r>
    </w:p>
    <w:p>
      <w:pPr>
        <w:pStyle w:val="Text Yves"/>
        <w:numPr>
          <w:ilvl w:val="2"/>
          <w:numId w:val="6"/>
        </w:numPr>
        <w:bidi w:val="0"/>
        <w:ind w:right="720"/>
        <w:jc w:val="left"/>
        <w:rPr>
          <w:color w:val="000000"/>
          <w:u w:color="000000"/>
          <w:rtl w:val="0"/>
          <w:lang w:val="en-US"/>
        </w:rPr>
      </w:pPr>
      <w:r>
        <w:rPr>
          <w:color w:val="000000"/>
          <w:u w:color="000000"/>
          <w:rtl w:val="0"/>
          <w:lang w:val="en-US"/>
        </w:rPr>
        <w:t>Plan tours</w:t>
      </w:r>
      <w:del w:id="66" w:date="2017-11-29T12:51:48Z" w:author="Yves Chapuis">
        <w:r>
          <w:rPr>
            <w:color w:val="000000"/>
            <w:u w:color="000000"/>
            <w:rtl w:val="0"/>
            <w:lang w:val="en-US"/>
          </w:rPr>
          <w:delText xml:space="preserve"> with individual deliveries</w:delText>
        </w:r>
      </w:del>
    </w:p>
    <w:p>
      <w:pPr>
        <w:pStyle w:val="Text Yves"/>
        <w:numPr>
          <w:ilvl w:val="2"/>
          <w:numId w:val="6"/>
        </w:numPr>
        <w:bidi w:val="0"/>
        <w:ind w:right="720"/>
        <w:jc w:val="left"/>
        <w:rPr>
          <w:color w:val="000000"/>
          <w:u w:color="000000"/>
          <w:rtl w:val="0"/>
          <w:lang w:val="en-US"/>
        </w:rPr>
      </w:pPr>
      <w:r>
        <w:rPr>
          <w:color w:val="000000"/>
          <w:u w:color="000000"/>
          <w:rtl w:val="0"/>
          <w:lang w:val="en-US"/>
        </w:rPr>
        <w:t>See which deliveries were delivered and which were not</w:t>
      </w:r>
    </w:p>
    <w:p>
      <w:pPr>
        <w:pStyle w:val="Text Yves"/>
        <w:numPr>
          <w:ilvl w:val="2"/>
          <w:numId w:val="6"/>
        </w:numPr>
        <w:bidi w:val="0"/>
        <w:ind w:right="720"/>
        <w:jc w:val="left"/>
        <w:rPr>
          <w:del w:id="67" w:date="2017-11-29T12:52:06Z" w:author="Yves Chapuis"/>
          <w:color w:val="000000"/>
          <w:u w:color="000000"/>
          <w:rtl w:val="0"/>
          <w:lang w:val="en-US"/>
        </w:rPr>
      </w:pPr>
      <w:del w:id="68" w:date="2017-11-29T12:52:06Z" w:author="Yves Chapuis">
        <w:r>
          <w:rPr>
            <w:color w:val="000000"/>
            <w:u w:color="000000"/>
            <w:rtl w:val="0"/>
            <w:lang w:val="en-US"/>
          </w:rPr>
          <w:delText>Reschedule undelivered deliveries for another day</w:delText>
        </w:r>
      </w:del>
    </w:p>
    <w:p>
      <w:pPr>
        <w:pStyle w:val="Text Yves"/>
        <w:numPr>
          <w:ilvl w:val="2"/>
          <w:numId w:val="6"/>
        </w:numPr>
        <w:bidi w:val="0"/>
        <w:ind w:right="720"/>
        <w:jc w:val="left"/>
        <w:rPr>
          <w:del w:id="69" w:date="2017-11-29T12:52:06Z" w:author="Yves Chapuis"/>
          <w:color w:val="000000"/>
          <w:u w:color="000000"/>
          <w:rtl w:val="0"/>
          <w:lang w:val="en-US"/>
        </w:rPr>
      </w:pPr>
      <w:del w:id="70" w:date="2017-11-29T12:52:06Z" w:author="Yves Chapuis">
        <w:r>
          <w:rPr>
            <w:color w:val="000000"/>
            <w:u w:color="000000"/>
            <w:rtl w:val="0"/>
            <w:lang w:val="en-US"/>
          </w:rPr>
          <w:delText>Keep track of how much off the time estimate was on past tours</w:delText>
        </w:r>
      </w:del>
    </w:p>
    <w:p>
      <w:pPr>
        <w:pStyle w:val="Text Yves"/>
        <w:numPr>
          <w:ilvl w:val="2"/>
          <w:numId w:val="6"/>
        </w:numPr>
        <w:bidi w:val="0"/>
        <w:ind w:right="720"/>
        <w:jc w:val="left"/>
        <w:rPr>
          <w:color w:val="000000"/>
          <w:u w:color="000000"/>
          <w:rtl w:val="0"/>
          <w:lang w:val="en-US"/>
        </w:rPr>
      </w:pPr>
      <w:r>
        <w:rPr>
          <w:color w:val="000000"/>
          <w:u w:color="000000"/>
          <w:rtl w:val="0"/>
          <w:lang w:val="en-US"/>
        </w:rPr>
        <w:t>Assign tours to drivers</w:t>
      </w:r>
    </w:p>
    <w:p>
      <w:pPr>
        <w:pStyle w:val="Text Yves"/>
        <w:numPr>
          <w:ilvl w:val="1"/>
          <w:numId w:val="6"/>
        </w:numPr>
        <w:bidi w:val="0"/>
        <w:ind w:right="720"/>
        <w:jc w:val="left"/>
        <w:rPr>
          <w:ins w:id="71" w:date="2017-11-29T12:52:12Z" w:author="Yves Chapuis"/>
          <w:color w:val="000000"/>
          <w:u w:color="000000"/>
          <w:rtl w:val="0"/>
          <w:lang w:val="en-US"/>
        </w:rPr>
      </w:pPr>
      <w:r>
        <w:rPr>
          <w:color w:val="000000"/>
          <w:u w:color="000000"/>
          <w:rtl w:val="0"/>
          <w:lang w:val="en-US"/>
        </w:rPr>
        <w:t xml:space="preserve">Drivers </w:t>
      </w:r>
    </w:p>
    <w:p>
      <w:pPr>
        <w:pStyle w:val="Text Yves"/>
        <w:numPr>
          <w:ilvl w:val="2"/>
          <w:numId w:val="6"/>
        </w:numPr>
        <w:bidi w:val="0"/>
        <w:ind w:right="720"/>
        <w:jc w:val="left"/>
        <w:rPr>
          <w:color w:val="000000"/>
          <w:u w:color="000000"/>
          <w:rtl w:val="0"/>
          <w:lang w:val="en-US"/>
        </w:rPr>
      </w:pPr>
      <w:r>
        <w:rPr>
          <w:color w:val="000000"/>
          <w:u w:color="000000"/>
          <w:rtl w:val="0"/>
          <w:lang w:val="en-US"/>
        </w:rPr>
        <w:t>create an account and log in.</w:t>
      </w:r>
    </w:p>
    <w:p>
      <w:pPr>
        <w:pStyle w:val="Text Yves"/>
        <w:numPr>
          <w:ilvl w:val="2"/>
          <w:numId w:val="6"/>
        </w:numPr>
        <w:bidi w:val="0"/>
        <w:ind w:right="720"/>
        <w:jc w:val="left"/>
        <w:rPr>
          <w:color w:val="000000"/>
          <w:u w:color="000000"/>
          <w:rtl w:val="0"/>
          <w:lang w:val="en-US"/>
        </w:rPr>
      </w:pPr>
      <w:r>
        <w:rPr>
          <w:color w:val="000000"/>
          <w:u w:color="000000"/>
          <w:rtl w:val="0"/>
          <w:lang w:val="en-US"/>
        </w:rPr>
        <w:t>See the tours</w:t>
      </w:r>
      <w:del w:id="72" w:date="2017-11-29T12:52:17Z" w:author="Yves Chapuis">
        <w:r>
          <w:rPr>
            <w:color w:val="000000"/>
            <w:u w:color="000000"/>
            <w:rtl w:val="0"/>
            <w:lang w:val="en-US"/>
          </w:rPr>
          <w:delText xml:space="preserve"> for the next few days</w:delText>
        </w:r>
      </w:del>
    </w:p>
    <w:p>
      <w:pPr>
        <w:pStyle w:val="heading 2"/>
        <w:rPr>
          <w:lang w:val="en-US"/>
        </w:rPr>
      </w:pPr>
    </w:p>
    <w:p>
      <w:pPr>
        <w:pStyle w:val="heading 2"/>
        <w:rPr>
          <w:lang w:val="en-US"/>
        </w:rPr>
      </w:pPr>
      <w:bookmarkStart w:name="_Toc17" w:id="73"/>
      <w:r>
        <w:rPr>
          <w:rtl w:val="0"/>
          <w:lang w:val="en-US"/>
        </w:rPr>
        <w:t xml:space="preserve">2.4 User Characteristics </w:t>
      </w:r>
      <w:bookmarkEnd w:id="73"/>
    </w:p>
    <w:p>
      <w:pPr>
        <w:pStyle w:val="Body A"/>
        <w:tabs>
          <w:tab w:val="left" w:pos="1520"/>
          <w:tab w:val="clear" w:pos="5760"/>
        </w:tabs>
        <w:rPr>
          <w:lang w:val="en-US"/>
        </w:rPr>
      </w:pPr>
    </w:p>
    <w:p>
      <w:pPr>
        <w:pStyle w:val="Body A"/>
        <w:rPr>
          <w:u w:val="single"/>
          <w:lang w:val="en-US"/>
        </w:rPr>
      </w:pPr>
      <w:r>
        <w:rPr>
          <w:u w:val="single"/>
          <w:rtl w:val="0"/>
          <w:lang w:val="en-US"/>
        </w:rPr>
        <w:t>General Preconditions</w:t>
      </w:r>
    </w:p>
    <w:p>
      <w:pPr>
        <w:pStyle w:val="Body A"/>
        <w:ind w:firstLine="720"/>
        <w:rPr>
          <w:lang w:val="en-US"/>
        </w:rPr>
      </w:pPr>
      <w:r>
        <w:rPr>
          <w:rtl w:val="0"/>
          <w:lang w:val="en-US"/>
        </w:rPr>
        <w:t>User has access to the internet</w:t>
      </w:r>
      <w:ins w:id="74" w:date="2017-11-29T12:52:24Z" w:author="Yves Chapuis">
        <w:r>
          <w:rPr>
            <w:rtl w:val="0"/>
            <w:lang w:val="en-US"/>
          </w:rPr>
          <w:t xml:space="preserve"> and</w:t>
        </w:r>
      </w:ins>
      <w:del w:id="75" w:date="2017-11-29T12:52:23Z" w:author="Yves Chapuis">
        <w:r>
          <w:rPr>
            <w:rtl w:val="0"/>
            <w:lang w:val="en-US"/>
          </w:rPr>
          <w:delText>,</w:delText>
        </w:r>
      </w:del>
      <w:r>
        <w:rPr>
          <w:rtl w:val="0"/>
          <w:lang w:val="en-US"/>
        </w:rPr>
        <w:t xml:space="preserve"> a working computer or smartphone. </w:t>
      </w:r>
    </w:p>
    <w:p>
      <w:pPr>
        <w:pStyle w:val="Body A"/>
        <w:rPr>
          <w:lang w:val="en-US"/>
        </w:rPr>
      </w:pPr>
    </w:p>
    <w:p>
      <w:pPr>
        <w:pStyle w:val="Body A"/>
        <w:rPr>
          <w:lang w:val="en-US"/>
        </w:rPr>
      </w:pPr>
    </w:p>
    <w:p>
      <w:pPr>
        <w:pStyle w:val="Body A"/>
        <w:rPr>
          <w:u w:val="single"/>
          <w:lang w:val="en-US"/>
        </w:rPr>
      </w:pPr>
      <w:r>
        <w:rPr>
          <w:u w:val="single"/>
          <w:rtl w:val="0"/>
          <w:lang w:val="en-US"/>
        </w:rPr>
        <w:t>User Characteristics</w:t>
      </w:r>
    </w:p>
    <w:p>
      <w:pPr>
        <w:pStyle w:val="Body A"/>
        <w:rPr>
          <w:u w:val="single"/>
          <w:lang w:val="en-US"/>
        </w:rPr>
      </w:pPr>
    </w:p>
    <w:p>
      <w:pPr>
        <w:pStyle w:val="Body A"/>
        <w:ind w:left="720" w:firstLine="0"/>
        <w:rPr>
          <w:lang w:val="en-US"/>
        </w:rPr>
      </w:pPr>
      <w:r>
        <w:rPr>
          <w:b w:val="1"/>
          <w:bCs w:val="1"/>
          <w:rtl w:val="0"/>
          <w:lang w:val="en-US"/>
        </w:rPr>
        <w:t>Standard Users</w:t>
      </w:r>
      <w:r>
        <w:rPr>
          <w:rtl w:val="0"/>
          <w:lang w:val="en-US"/>
        </w:rPr>
        <w:t xml:space="preserve">: Ability to read English, able to register an account, able to navigate </w:t>
      </w:r>
      <w:ins w:id="76" w:date="2017-11-29T12:52:32Z" w:author="Yves Chapuis">
        <w:r>
          <w:rPr>
            <w:rtl w:val="0"/>
            <w:lang w:val="en-US"/>
          </w:rPr>
          <w:t>web-</w:t>
        </w:r>
      </w:ins>
      <w:del w:id="77" w:date="2017-11-29T12:52:31Z" w:author="Yves Chapuis">
        <w:r>
          <w:rPr>
            <w:rtl w:val="0"/>
            <w:lang w:val="en-US"/>
          </w:rPr>
          <w:delText xml:space="preserve">website </w:delText>
        </w:r>
      </w:del>
      <w:r>
        <w:rPr>
          <w:rtl w:val="0"/>
          <w:lang w:val="en-US"/>
        </w:rPr>
        <w:t>pages.</w:t>
      </w:r>
    </w:p>
    <w:p>
      <w:pPr>
        <w:pStyle w:val="Body A"/>
        <w:ind w:left="720" w:firstLine="0"/>
        <w:rPr>
          <w:lang w:val="en-US"/>
        </w:rPr>
      </w:pPr>
    </w:p>
    <w:p>
      <w:pPr>
        <w:pStyle w:val="Body A"/>
        <w:ind w:left="720" w:firstLine="0"/>
        <w:rPr>
          <w:lang w:val="en-US"/>
        </w:rPr>
      </w:pPr>
      <w:r>
        <w:rPr>
          <w:b w:val="1"/>
          <w:bCs w:val="1"/>
          <w:rtl w:val="0"/>
          <w:lang w:val="en-US"/>
        </w:rPr>
        <w:t>Logisticians</w:t>
      </w:r>
      <w:r>
        <w:rPr>
          <w:rtl w:val="0"/>
          <w:lang w:val="en-US"/>
        </w:rPr>
        <w:t>: In addition to Standard User capabilities, they need to fill out order forms, and manage a database</w:t>
      </w:r>
      <w:ins w:id="78" w:date="2017-11-29T12:52:56Z" w:author="Yves Chapuis">
        <w:r>
          <w:rPr>
            <w:rtl w:val="0"/>
            <w:lang w:val="en-US"/>
          </w:rPr>
          <w:t xml:space="preserve"> through the graphical interface of the website.</w:t>
        </w:r>
      </w:ins>
      <w:del w:id="79" w:date="2017-11-29T12:52:45Z" w:author="Yves Chapuis">
        <w:r>
          <w:rPr>
            <w:rtl w:val="0"/>
            <w:lang w:val="en-US"/>
          </w:rPr>
          <w:delText xml:space="preserve">. </w:delText>
        </w:r>
      </w:del>
    </w:p>
    <w:p>
      <w:pPr>
        <w:pStyle w:val="Body A"/>
        <w:rPr>
          <w:b w:val="1"/>
          <w:bCs w:val="1"/>
          <w:lang w:val="en-US"/>
        </w:rPr>
      </w:pPr>
    </w:p>
    <w:p>
      <w:pPr>
        <w:pStyle w:val="Body A"/>
        <w:rPr>
          <w:b w:val="1"/>
          <w:bCs w:val="1"/>
          <w:lang w:val="en-US"/>
        </w:rPr>
      </w:pPr>
      <w:r>
        <w:rPr>
          <w:b w:val="1"/>
          <w:bCs w:val="1"/>
          <w:rtl w:val="0"/>
          <w:lang w:val="en-US"/>
        </w:rPr>
        <w:t xml:space="preserve">Driver </w:t>
      </w:r>
      <w:r>
        <w:rPr>
          <w:rtl w:val="0"/>
          <w:lang w:val="en-US"/>
        </w:rPr>
        <w:t>(standard)</w:t>
      </w:r>
      <w:r>
        <w:rPr>
          <w:b w:val="1"/>
          <w:bCs w:val="1"/>
          <w:rtl w:val="0"/>
          <w:lang w:val="en-US"/>
        </w:rPr>
        <w:t xml:space="preserve"> Use Cases</w:t>
      </w:r>
    </w:p>
    <w:p>
      <w:pPr>
        <w:pStyle w:val="Body A"/>
        <w:rPr>
          <w:b w:val="1"/>
          <w:bCs w:val="1"/>
          <w:lang w:val="en-US"/>
        </w:rPr>
      </w:pPr>
    </w:p>
    <w:p>
      <w:pPr>
        <w:pStyle w:val="Body A"/>
        <w:ind w:left="720" w:firstLine="0"/>
        <w:rPr>
          <w:lang w:val="en-US"/>
        </w:rPr>
      </w:pPr>
      <w:r>
        <w:rPr>
          <w:b w:val="1"/>
          <w:bCs w:val="1"/>
          <w:rtl w:val="0"/>
          <w:lang w:val="en-US"/>
        </w:rPr>
        <w:t>Description</w:t>
      </w:r>
      <w:r>
        <w:rPr>
          <w:rtl w:val="0"/>
          <w:lang w:val="en-US"/>
        </w:rPr>
        <w:t xml:space="preserve">: Is able to see order-specific data, </w:t>
      </w:r>
      <w:del w:id="80" w:date="2017-11-29T12:53:27Z" w:author="Yves Chapuis">
        <w:r>
          <w:rPr>
            <w:rtl w:val="0"/>
            <w:lang w:val="en-US"/>
          </w:rPr>
          <w:delText xml:space="preserve">and should be able to change information. Should be able to change statuses. </w:delText>
        </w:r>
      </w:del>
      <w:ins w:id="81" w:date="2017-11-29T12:53:37Z" w:author="Yves Chapuis">
        <w:r>
          <w:rPr>
            <w:rtl w:val="0"/>
            <w:lang w:val="en-US"/>
          </w:rPr>
          <w:t>and can change the status of these orders.</w:t>
        </w:r>
      </w:ins>
      <w:r>
        <w:rPr>
          <w:rFonts w:ascii="Arial Unicode MS" w:cs="Arial Unicode MS" w:hAnsi="Arial Unicode MS" w:eastAsia="Arial Unicode MS"/>
          <w:b w:val="0"/>
          <w:bCs w:val="0"/>
          <w:i w:val="0"/>
          <w:iCs w:val="0"/>
          <w:lang w:val="en-US"/>
        </w:rPr>
        <w:br w:type="textWrapping"/>
      </w:r>
      <w:r>
        <w:rPr>
          <w:rtl w:val="0"/>
          <w:lang w:val="en-US"/>
        </w:rPr>
        <w:t>They cannot see Orders, Vehicles or Drivers pages.</w:t>
      </w:r>
    </w:p>
    <w:p>
      <w:pPr>
        <w:pStyle w:val="Body A"/>
        <w:ind w:left="720" w:firstLine="0"/>
        <w:rPr>
          <w:lang w:val="en-US"/>
        </w:rPr>
      </w:pPr>
    </w:p>
    <w:p>
      <w:pPr>
        <w:pStyle w:val="Body A"/>
        <w:rPr>
          <w:lang w:val="en-US"/>
        </w:rPr>
      </w:pPr>
      <w:r>
        <w:rPr>
          <w:lang w:val="en-US"/>
        </w:rPr>
        <w:tab/>
      </w:r>
      <w:r>
        <w:rPr>
          <w:b w:val="1"/>
          <w:bCs w:val="1"/>
          <w:rtl w:val="0"/>
          <w:lang w:val="en-US"/>
        </w:rPr>
        <w:t>Pre-condition</w:t>
      </w:r>
      <w:r>
        <w:rPr>
          <w:rtl w:val="0"/>
          <w:lang w:val="en-US"/>
        </w:rPr>
        <w:t>: Should be logged in as a driver.</w:t>
      </w:r>
    </w:p>
    <w:p>
      <w:pPr>
        <w:pStyle w:val="Body A"/>
        <w:rPr>
          <w:lang w:val="en-US"/>
        </w:rPr>
      </w:pPr>
    </w:p>
    <w:p>
      <w:pPr>
        <w:pStyle w:val="Body A"/>
        <w:rPr>
          <w:lang w:val="en-US"/>
        </w:rPr>
      </w:pPr>
      <w:r>
        <w:rPr>
          <w:lang w:val="en-US"/>
        </w:rPr>
        <w:tab/>
      </w:r>
      <w:r>
        <w:rPr>
          <w:b w:val="1"/>
          <w:bCs w:val="1"/>
          <w:rtl w:val="0"/>
          <w:lang w:val="en-US"/>
        </w:rPr>
        <w:t>Post-condition</w:t>
      </w:r>
      <w:r>
        <w:rPr>
          <w:rtl w:val="0"/>
          <w:lang w:val="en-US"/>
        </w:rPr>
        <w:t>: Order status changed.</w:t>
      </w:r>
    </w:p>
    <w:p>
      <w:pPr>
        <w:pStyle w:val="Body A"/>
        <w:rPr>
          <w:lang w:val="en-US"/>
        </w:rPr>
      </w:pPr>
    </w:p>
    <w:p>
      <w:pPr>
        <w:pStyle w:val="Body A"/>
        <w:ind w:left="720" w:firstLine="0"/>
        <w:rPr>
          <w:lang w:val="en-US"/>
        </w:rPr>
      </w:pPr>
      <w:r>
        <w:rPr>
          <w:b w:val="1"/>
          <w:bCs w:val="1"/>
          <w:rtl w:val="0"/>
          <w:lang w:val="en-US"/>
        </w:rPr>
        <w:t>Main scenario</w:t>
      </w:r>
      <w:r>
        <w:rPr>
          <w:rtl w:val="0"/>
          <w:lang w:val="en-US"/>
        </w:rPr>
        <w:t xml:space="preserve">: </w:t>
      </w:r>
    </w:p>
    <w:p>
      <w:pPr>
        <w:pStyle w:val="Body A"/>
        <w:numPr>
          <w:ilvl w:val="0"/>
          <w:numId w:val="8"/>
        </w:numPr>
        <w:bidi w:val="0"/>
        <w:ind w:right="720"/>
        <w:jc w:val="left"/>
        <w:rPr>
          <w:rtl w:val="0"/>
          <w:lang w:val="en-US"/>
        </w:rPr>
      </w:pPr>
      <w:r>
        <w:rPr>
          <w:rtl w:val="0"/>
          <w:lang w:val="en-US"/>
        </w:rPr>
        <w:t>Logs in.</w:t>
      </w:r>
    </w:p>
    <w:p>
      <w:pPr>
        <w:pStyle w:val="Body A"/>
        <w:numPr>
          <w:ilvl w:val="0"/>
          <w:numId w:val="8"/>
        </w:numPr>
        <w:bidi w:val="0"/>
        <w:ind w:right="720"/>
        <w:jc w:val="left"/>
        <w:rPr>
          <w:rtl w:val="0"/>
          <w:lang w:val="en-US"/>
        </w:rPr>
      </w:pPr>
      <w:r>
        <w:rPr>
          <w:rtl w:val="0"/>
          <w:lang w:val="en-US"/>
        </w:rPr>
        <w:t xml:space="preserve">Navigates to tours. </w:t>
      </w:r>
    </w:p>
    <w:p>
      <w:pPr>
        <w:pStyle w:val="Body A"/>
        <w:numPr>
          <w:ilvl w:val="0"/>
          <w:numId w:val="8"/>
        </w:numPr>
        <w:bidi w:val="0"/>
        <w:ind w:right="720"/>
        <w:jc w:val="left"/>
        <w:rPr>
          <w:rtl w:val="0"/>
          <w:lang w:val="en-US"/>
        </w:rPr>
      </w:pPr>
      <w:r>
        <w:rPr>
          <w:rtl w:val="0"/>
          <w:lang w:val="en-US"/>
        </w:rPr>
        <w:t>Reads tour information and carries it out.</w:t>
      </w:r>
    </w:p>
    <w:p>
      <w:pPr>
        <w:pStyle w:val="Body A"/>
        <w:numPr>
          <w:ilvl w:val="0"/>
          <w:numId w:val="8"/>
        </w:numPr>
        <w:bidi w:val="0"/>
        <w:ind w:right="720"/>
        <w:jc w:val="left"/>
        <w:rPr>
          <w:b w:val="1"/>
          <w:bCs w:val="1"/>
          <w:rtl w:val="0"/>
          <w:lang w:val="en-US"/>
        </w:rPr>
      </w:pPr>
      <w:r>
        <w:rPr>
          <w:b w:val="0"/>
          <w:bCs w:val="0"/>
          <w:rtl w:val="0"/>
          <w:lang w:val="en-US"/>
        </w:rPr>
        <w:t xml:space="preserve">Depending on if the animals are delivered or not, updates the status to confirm delivered or </w:t>
      </w:r>
      <w:ins w:id="82" w:date="2017-11-29T12:53:50Z" w:author="Yves Chapuis">
        <w:r>
          <w:rPr>
            <w:b w:val="0"/>
            <w:bCs w:val="0"/>
            <w:rtl w:val="0"/>
            <w:lang w:val="en-US"/>
          </w:rPr>
          <w:t>un</w:t>
        </w:r>
      </w:ins>
      <w:del w:id="83" w:date="2017-11-29T12:53:50Z" w:author="Yves Chapuis">
        <w:r>
          <w:rPr>
            <w:b w:val="0"/>
            <w:bCs w:val="0"/>
            <w:rtl w:val="0"/>
            <w:lang w:val="en-US"/>
          </w:rPr>
          <w:delText xml:space="preserve">not </w:delText>
        </w:r>
      </w:del>
      <w:r>
        <w:rPr>
          <w:b w:val="0"/>
          <w:bCs w:val="0"/>
          <w:rtl w:val="0"/>
          <w:lang w:val="en-US"/>
        </w:rPr>
        <w:t>delivered.</w:t>
      </w:r>
    </w:p>
    <w:p>
      <w:pPr>
        <w:pStyle w:val="Body A"/>
        <w:rPr>
          <w:b w:val="1"/>
          <w:bCs w:val="1"/>
          <w:lang w:val="en-US"/>
        </w:rPr>
      </w:pPr>
    </w:p>
    <w:p>
      <w:pPr>
        <w:pStyle w:val="Body A"/>
        <w:rPr>
          <w:b w:val="1"/>
          <w:bCs w:val="1"/>
          <w:lang w:val="en-US"/>
        </w:rPr>
      </w:pPr>
      <w:r>
        <w:rPr>
          <w:b w:val="1"/>
          <w:bCs w:val="1"/>
          <w:rtl w:val="0"/>
          <w:lang w:val="en-US"/>
        </w:rPr>
        <w:t>Logistician Use Cases:</w:t>
      </w:r>
    </w:p>
    <w:p>
      <w:pPr>
        <w:pStyle w:val="Body A"/>
        <w:rPr>
          <w:lang w:val="en-US"/>
        </w:rPr>
      </w:pPr>
    </w:p>
    <w:p>
      <w:pPr>
        <w:pStyle w:val="Body A"/>
        <w:ind w:left="720" w:firstLine="0"/>
        <w:rPr>
          <w:lang w:val="en-US"/>
        </w:rPr>
      </w:pPr>
      <w:r>
        <w:rPr>
          <w:b w:val="1"/>
          <w:bCs w:val="1"/>
          <w:rtl w:val="0"/>
          <w:lang w:val="en-US"/>
        </w:rPr>
        <w:t>Description</w:t>
      </w:r>
      <w:r>
        <w:rPr>
          <w:rtl w:val="0"/>
          <w:lang w:val="en-US"/>
        </w:rPr>
        <w:t>: Should be able to create orders</w:t>
      </w:r>
      <w:ins w:id="84" w:date="2017-11-29T12:53:58Z" w:author="Yves Chapuis">
        <w:r>
          <w:rPr>
            <w:rtl w:val="0"/>
            <w:lang w:val="en-US"/>
          </w:rPr>
          <w:t xml:space="preserve"> and</w:t>
        </w:r>
      </w:ins>
      <w:del w:id="85" w:date="2017-11-29T12:53:58Z" w:author="Yves Chapuis">
        <w:r>
          <w:rPr>
            <w:rtl w:val="0"/>
            <w:lang w:val="en-US"/>
          </w:rPr>
          <w:delText>,</w:delText>
        </w:r>
      </w:del>
      <w:r>
        <w:rPr>
          <w:rtl w:val="0"/>
          <w:lang w:val="en-US"/>
        </w:rPr>
        <w:t xml:space="preserve"> fill out required fields. </w:t>
      </w:r>
    </w:p>
    <w:p>
      <w:pPr>
        <w:pStyle w:val="Body A"/>
        <w:ind w:left="720" w:firstLine="0"/>
        <w:rPr>
          <w:lang w:val="en-US"/>
        </w:rPr>
      </w:pPr>
      <w:r>
        <w:rPr>
          <w:rtl w:val="0"/>
          <w:lang w:val="en-US"/>
        </w:rPr>
        <w:t>Can save orders</w:t>
      </w:r>
      <w:ins w:id="86" w:date="2017-11-29T12:54:12Z" w:author="Yves Chapuis">
        <w:r>
          <w:rPr>
            <w:rtl w:val="0"/>
            <w:lang w:val="en-US"/>
          </w:rPr>
          <w:t xml:space="preserve"> and</w:t>
        </w:r>
      </w:ins>
      <w:del w:id="87" w:date="2017-11-29T12:54:11Z" w:author="Yves Chapuis">
        <w:r>
          <w:rPr>
            <w:rtl w:val="0"/>
            <w:lang w:val="en-US"/>
          </w:rPr>
          <w:delText>,</w:delText>
        </w:r>
      </w:del>
      <w:r>
        <w:rPr>
          <w:rtl w:val="0"/>
          <w:lang w:val="en-US"/>
        </w:rPr>
        <w:t xml:space="preserve"> look into status changes </w:t>
      </w:r>
      <w:del w:id="88" w:date="2017-11-29T12:54:06Z" w:author="Yves Chapuis">
        <w:r>
          <w:rPr>
            <w:rtl w:val="0"/>
            <w:lang w:val="en-US"/>
          </w:rPr>
          <w:delText xml:space="preserve">being </w:delText>
        </w:r>
      </w:del>
      <w:r>
        <w:rPr>
          <w:rtl w:val="0"/>
          <w:lang w:val="en-US"/>
        </w:rPr>
        <w:t>made by drivers</w:t>
      </w:r>
      <w:ins w:id="89" w:date="2017-11-29T12:54:20Z" w:author="Yves Chapuis">
        <w:r>
          <w:rPr>
            <w:rtl w:val="0"/>
            <w:lang w:val="en-US"/>
          </w:rPr>
          <w:t>. Can also d</w:t>
        </w:r>
      </w:ins>
      <w:del w:id="90" w:date="2017-11-29T12:54:20Z" w:author="Yves Chapuis">
        <w:r>
          <w:rPr>
            <w:rtl w:val="0"/>
            <w:lang w:val="en-US"/>
          </w:rPr>
          <w:delText xml:space="preserve"> and confirm them. D</w:delText>
        </w:r>
      </w:del>
      <w:r>
        <w:rPr>
          <w:rtl w:val="0"/>
          <w:lang w:val="en-US"/>
        </w:rPr>
        <w:t>elete orders</w:t>
      </w:r>
      <w:del w:id="91" w:date="2017-11-29T12:54:24Z" w:author="Yves Chapuis">
        <w:r>
          <w:rPr>
            <w:rtl w:val="0"/>
            <w:lang w:val="en-US"/>
          </w:rPr>
          <w:delText>. Can also</w:delText>
        </w:r>
      </w:del>
      <w:ins w:id="92" w:date="2017-11-29T12:54:25Z" w:author="Yves Chapuis">
        <w:r>
          <w:rPr>
            <w:rtl w:val="0"/>
            <w:lang w:val="en-US"/>
          </w:rPr>
          <w:t xml:space="preserve"> and</w:t>
        </w:r>
      </w:ins>
      <w:r>
        <w:rPr>
          <w:rtl w:val="0"/>
          <w:lang w:val="en-US"/>
        </w:rPr>
        <w:t xml:space="preserve"> see, add and delete vehicles</w:t>
      </w:r>
    </w:p>
    <w:p>
      <w:pPr>
        <w:pStyle w:val="Body A"/>
        <w:ind w:left="720" w:firstLine="0"/>
        <w:rPr>
          <w:lang w:val="en-US"/>
        </w:rPr>
      </w:pPr>
    </w:p>
    <w:p>
      <w:pPr>
        <w:pStyle w:val="Body A"/>
        <w:ind w:left="720" w:firstLine="0"/>
        <w:rPr>
          <w:lang w:val="en-US"/>
        </w:rPr>
      </w:pPr>
      <w:r>
        <w:rPr>
          <w:b w:val="1"/>
          <w:bCs w:val="1"/>
          <w:rtl w:val="0"/>
          <w:lang w:val="en-US"/>
        </w:rPr>
        <w:t>Pre-condition</w:t>
      </w:r>
      <w:r>
        <w:rPr>
          <w:rtl w:val="0"/>
          <w:lang w:val="en-US"/>
        </w:rPr>
        <w:t>: Logged in as logistician.</w:t>
      </w:r>
    </w:p>
    <w:p>
      <w:pPr>
        <w:pStyle w:val="Body A"/>
        <w:ind w:left="720" w:firstLine="0"/>
        <w:rPr>
          <w:lang w:val="en-US"/>
        </w:rPr>
      </w:pPr>
    </w:p>
    <w:p>
      <w:pPr>
        <w:pStyle w:val="Body A"/>
        <w:ind w:left="720" w:firstLine="0"/>
        <w:rPr>
          <w:lang w:val="en-US"/>
        </w:rPr>
      </w:pPr>
      <w:r>
        <w:rPr>
          <w:b w:val="1"/>
          <w:bCs w:val="1"/>
          <w:rtl w:val="0"/>
          <w:lang w:val="en-US"/>
        </w:rPr>
        <w:t>Post-condition</w:t>
      </w:r>
      <w:r>
        <w:rPr>
          <w:rtl w:val="0"/>
          <w:lang w:val="en-US"/>
        </w:rPr>
        <w:t xml:space="preserve">: New orders made, orders deleted, completed orders confirmed. </w:t>
      </w:r>
    </w:p>
    <w:p>
      <w:pPr>
        <w:pStyle w:val="Body A"/>
        <w:ind w:left="720" w:firstLine="0"/>
        <w:rPr>
          <w:lang w:val="en-US"/>
        </w:rPr>
      </w:pPr>
    </w:p>
    <w:p>
      <w:pPr>
        <w:pStyle w:val="Body A"/>
        <w:ind w:left="720" w:firstLine="0"/>
        <w:rPr>
          <w:lang w:val="en-US"/>
        </w:rPr>
      </w:pPr>
      <w:r>
        <w:rPr>
          <w:b w:val="1"/>
          <w:bCs w:val="1"/>
          <w:rtl w:val="0"/>
          <w:lang w:val="en-US"/>
        </w:rPr>
        <w:t>Main scenario</w:t>
      </w:r>
      <w:r>
        <w:rPr>
          <w:rtl w:val="0"/>
          <w:lang w:val="en-US"/>
        </w:rPr>
        <w:t xml:space="preserve">:  </w:t>
      </w:r>
    </w:p>
    <w:p>
      <w:pPr>
        <w:pStyle w:val="Body A"/>
        <w:numPr>
          <w:ilvl w:val="0"/>
          <w:numId w:val="8"/>
        </w:numPr>
        <w:bidi w:val="0"/>
        <w:ind w:right="720"/>
        <w:jc w:val="left"/>
        <w:rPr>
          <w:rtl w:val="0"/>
          <w:lang w:val="en-US"/>
        </w:rPr>
      </w:pPr>
      <w:r>
        <w:rPr>
          <w:rtl w:val="0"/>
          <w:lang w:val="en-US"/>
        </w:rPr>
        <w:t>Navigates to Orders.</w:t>
      </w:r>
    </w:p>
    <w:p>
      <w:pPr>
        <w:pStyle w:val="Body A"/>
        <w:numPr>
          <w:ilvl w:val="0"/>
          <w:numId w:val="8"/>
        </w:numPr>
        <w:bidi w:val="0"/>
        <w:ind w:right="720"/>
        <w:jc w:val="left"/>
        <w:rPr>
          <w:rtl w:val="0"/>
          <w:lang w:val="en-US"/>
        </w:rPr>
      </w:pPr>
      <w:r>
        <w:rPr>
          <w:rtl w:val="0"/>
          <w:lang w:val="en-US"/>
        </w:rPr>
        <w:t>Sees a list of pending orders as well as a create new order tab.</w:t>
      </w:r>
    </w:p>
    <w:p>
      <w:pPr>
        <w:pStyle w:val="Body A"/>
        <w:numPr>
          <w:ilvl w:val="0"/>
          <w:numId w:val="8"/>
        </w:numPr>
        <w:bidi w:val="0"/>
        <w:ind w:right="720"/>
        <w:jc w:val="left"/>
        <w:rPr>
          <w:rtl w:val="0"/>
          <w:lang w:val="en-US"/>
        </w:rPr>
      </w:pPr>
      <w:r>
        <w:rPr>
          <w:rtl w:val="0"/>
          <w:lang w:val="en-US"/>
        </w:rPr>
        <w:t xml:space="preserve">If new order tab is selected, an empty form is displayed. </w:t>
      </w:r>
    </w:p>
    <w:p>
      <w:pPr>
        <w:pStyle w:val="Body A"/>
        <w:ind w:left="1440" w:firstLine="0"/>
        <w:rPr>
          <w:lang w:val="en-US"/>
        </w:rPr>
      </w:pPr>
    </w:p>
    <w:p>
      <w:pPr>
        <w:pStyle w:val="Body A"/>
        <w:numPr>
          <w:ilvl w:val="0"/>
          <w:numId w:val="8"/>
        </w:numPr>
        <w:bidi w:val="0"/>
        <w:ind w:right="720"/>
        <w:jc w:val="left"/>
        <w:rPr>
          <w:del w:id="93" w:date="2017-11-29T12:55:04Z" w:author="Yves Chapuis"/>
          <w:rtl w:val="0"/>
          <w:lang w:val="en-US"/>
        </w:rPr>
      </w:pPr>
      <w:r>
        <w:rPr>
          <w:rtl w:val="0"/>
          <w:lang w:val="en-US"/>
        </w:rPr>
        <w:t>If the form is filled out</w:t>
      </w:r>
      <w:ins w:id="94" w:date="2017-11-29T12:54:49Z" w:author="Yves Chapuis">
        <w:r>
          <w:rPr>
            <w:rtl w:val="0"/>
            <w:lang w:val="en-US"/>
          </w:rPr>
          <w:t xml:space="preserve"> and</w:t>
        </w:r>
      </w:ins>
      <w:del w:id="95" w:date="2017-11-29T12:54:49Z" w:author="Yves Chapuis">
        <w:r>
          <w:rPr>
            <w:rtl w:val="0"/>
            <w:lang w:val="en-US"/>
          </w:rPr>
          <w:delText>,</w:delText>
        </w:r>
      </w:del>
      <w:r>
        <w:rPr>
          <w:rtl w:val="0"/>
          <w:lang w:val="en-US"/>
        </w:rPr>
        <w:t xml:space="preserve"> confirm </w:t>
      </w:r>
      <w:del w:id="96" w:date="2017-11-29T12:54:51Z" w:author="Yves Chapuis">
        <w:r>
          <w:rPr>
            <w:rtl w:val="0"/>
            <w:lang w:val="en-US"/>
          </w:rPr>
          <w:delText>gets</w:delText>
        </w:r>
      </w:del>
      <w:ins w:id="97" w:date="2017-11-29T12:54:51Z" w:author="Yves Chapuis">
        <w:r>
          <w:rPr>
            <w:rtl w:val="0"/>
            <w:lang w:val="en-US"/>
          </w:rPr>
          <w:t>is</w:t>
        </w:r>
      </w:ins>
      <w:r>
        <w:rPr>
          <w:rtl w:val="0"/>
          <w:lang w:val="en-US"/>
        </w:rPr>
        <w:t xml:space="preserve"> clicked at the end, </w:t>
      </w:r>
      <w:ins w:id="98" w:date="2017-11-29T12:55:05Z" w:author="Yves Chapuis">
        <w:r>
          <w:rPr>
            <w:rtl w:val="0"/>
            <w:lang w:val="en-US"/>
          </w:rPr>
          <w:t>t</w:t>
        </w:r>
      </w:ins>
    </w:p>
    <w:p>
      <w:pPr>
        <w:pStyle w:val="Body A"/>
        <w:ind w:left="1440" w:firstLine="0"/>
        <w:rPr>
          <w:lang w:val="en-US"/>
        </w:rPr>
      </w:pPr>
      <w:del w:id="99" w:date="2017-11-29T12:55:04Z" w:author="Yves Chapuis">
        <w:r>
          <w:rPr>
            <w:rtl w:val="0"/>
            <w:lang w:val="en-US"/>
          </w:rPr>
          <w:delText>This saves the order and makes it</w:delText>
        </w:r>
      </w:del>
      <w:ins w:id="100" w:date="2017-11-29T12:55:04Z" w:author="Yves Chapuis">
        <w:r>
          <w:rPr>
            <w:rtl w:val="0"/>
            <w:lang w:val="en-US"/>
          </w:rPr>
          <w:t>he order is saved and made</w:t>
        </w:r>
      </w:ins>
      <w:r>
        <w:rPr>
          <w:rtl w:val="0"/>
          <w:lang w:val="en-US"/>
        </w:rPr>
        <w:t xml:space="preserve"> visible for the drivers.</w:t>
      </w:r>
    </w:p>
    <w:p>
      <w:pPr>
        <w:pStyle w:val="Body A"/>
        <w:ind w:left="1440" w:firstLine="0"/>
        <w:rPr>
          <w:lang w:val="en-US"/>
        </w:rPr>
      </w:pPr>
      <w:r>
        <w:rPr>
          <w:rtl w:val="0"/>
          <w:lang w:val="en-US"/>
        </w:rPr>
        <w:t xml:space="preserve"> </w:t>
      </w:r>
    </w:p>
    <w:p>
      <w:pPr>
        <w:pStyle w:val="Body A"/>
        <w:numPr>
          <w:ilvl w:val="0"/>
          <w:numId w:val="8"/>
        </w:numPr>
        <w:bidi w:val="0"/>
        <w:ind w:right="720"/>
        <w:jc w:val="left"/>
        <w:rPr>
          <w:rtl w:val="0"/>
          <w:lang w:val="en-US"/>
        </w:rPr>
      </w:pPr>
      <w:r>
        <w:rPr>
          <w:rtl w:val="0"/>
          <w:lang w:val="en-US"/>
        </w:rPr>
        <w:t xml:space="preserve">Makes changes to existing orders. </w:t>
      </w:r>
    </w:p>
    <w:p>
      <w:pPr>
        <w:pStyle w:val="Body A"/>
        <w:ind w:left="1440" w:firstLine="0"/>
        <w:rPr>
          <w:lang w:val="en-US"/>
        </w:rPr>
      </w:pPr>
    </w:p>
    <w:p>
      <w:pPr>
        <w:pStyle w:val="Body A"/>
        <w:numPr>
          <w:ilvl w:val="0"/>
          <w:numId w:val="8"/>
        </w:numPr>
        <w:bidi w:val="0"/>
        <w:ind w:right="720"/>
        <w:jc w:val="left"/>
        <w:rPr>
          <w:rtl w:val="0"/>
          <w:lang w:val="en-US"/>
        </w:rPr>
      </w:pPr>
      <w:r>
        <w:rPr>
          <w:rtl w:val="0"/>
          <w:lang w:val="en-US"/>
        </w:rPr>
        <w:t>Sees and deletes users</w:t>
      </w:r>
      <w:ins w:id="101" w:date="2017-11-29T12:55:19Z" w:author="Yves Chapuis">
        <w:r>
          <w:rPr>
            <w:rtl w:val="0"/>
            <w:lang w:val="en-US"/>
          </w:rPr>
          <w:t>.</w:t>
        </w:r>
      </w:ins>
      <w:del w:id="102" w:date="2017-11-29T12:55:19Z" w:author="Yves Chapuis">
        <w:r>
          <w:rPr>
            <w:rtl w:val="0"/>
            <w:lang w:val="en-US"/>
          </w:rPr>
          <w:delText xml:space="preserve"> </w:delText>
        </w:r>
      </w:del>
      <w:r>
        <w:rPr>
          <w:rtl w:val="0"/>
          <w:lang w:val="en-US"/>
        </w:rPr>
        <w:t xml:space="preserve"> </w:t>
      </w:r>
    </w:p>
    <w:p>
      <w:pPr>
        <w:pStyle w:val="Body A"/>
        <w:ind w:left="1440" w:firstLine="0"/>
        <w:rPr>
          <w:lang w:val="en-US"/>
        </w:rPr>
      </w:pPr>
    </w:p>
    <w:p>
      <w:pPr>
        <w:pStyle w:val="Body A"/>
        <w:numPr>
          <w:ilvl w:val="0"/>
          <w:numId w:val="8"/>
        </w:numPr>
        <w:bidi w:val="0"/>
        <w:ind w:right="720"/>
        <w:jc w:val="left"/>
        <w:rPr>
          <w:rtl w:val="0"/>
          <w:lang w:val="en-US"/>
        </w:rPr>
      </w:pPr>
      <w:r>
        <w:rPr>
          <w:rtl w:val="0"/>
          <w:lang w:val="en-US"/>
        </w:rPr>
        <w:t xml:space="preserve">See, adds and deletes </w:t>
      </w:r>
      <w:ins w:id="103" w:date="2017-11-29T12:55:16Z" w:author="Yves Chapuis">
        <w:r>
          <w:rPr>
            <w:rtl w:val="0"/>
            <w:lang w:val="en-US"/>
          </w:rPr>
          <w:t>vehicles.</w:t>
        </w:r>
      </w:ins>
      <w:del w:id="104" w:date="2017-11-29T12:55:13Z" w:author="Yves Chapuis">
        <w:r>
          <w:rPr>
            <w:rtl w:val="0"/>
            <w:lang w:val="en-US"/>
          </w:rPr>
          <w:delText>trucks..</w:delText>
        </w:r>
      </w:del>
    </w:p>
    <w:p>
      <w:pPr>
        <w:pStyle w:val="List Paragraph"/>
      </w:pPr>
    </w:p>
    <w:p>
      <w:pPr>
        <w:pStyle w:val="Body A"/>
        <w:tabs>
          <w:tab w:val="left" w:pos="1520"/>
          <w:tab w:val="clear" w:pos="5760"/>
        </w:tabs>
        <w:ind w:left="1440" w:firstLine="0"/>
        <w:rPr>
          <w:lang w:val="en-US"/>
        </w:rPr>
      </w:pPr>
    </w:p>
    <w:p>
      <w:pPr>
        <w:pStyle w:val="Body A"/>
        <w:ind w:left="1440" w:firstLine="0"/>
        <w:rPr>
          <w:lang w:val="en-US"/>
        </w:rPr>
      </w:pPr>
    </w:p>
    <w:p>
      <w:pPr>
        <w:pStyle w:val="Body A"/>
        <w:rPr>
          <w:b w:val="1"/>
          <w:bCs w:val="1"/>
          <w:lang w:val="en-US"/>
        </w:rPr>
      </w:pPr>
    </w:p>
    <w:p>
      <w:pPr>
        <w:pStyle w:val="Body A"/>
        <w:rPr>
          <w:b w:val="1"/>
          <w:bCs w:val="1"/>
          <w:lang w:val="en-US"/>
        </w:rPr>
      </w:pPr>
      <w:r>
        <w:rPr>
          <w:b w:val="1"/>
          <w:bCs w:val="1"/>
          <w:rtl w:val="0"/>
          <w:lang w:val="en-US"/>
        </w:rPr>
        <w:t>Non-registered User Use Cases:</w:t>
      </w:r>
    </w:p>
    <w:p>
      <w:pPr>
        <w:pStyle w:val="Body A"/>
        <w:rPr>
          <w:ins w:id="105" w:date="2017-11-29T12:55:37Z" w:author="Yves Chapuis"/>
          <w:lang w:val="en-US"/>
        </w:rPr>
      </w:pPr>
      <w:r>
        <w:rPr>
          <w:b w:val="1"/>
          <w:bCs w:val="1"/>
          <w:lang w:val="en-US"/>
        </w:rPr>
        <w:tab/>
      </w:r>
      <w:r>
        <w:rPr>
          <w:rtl w:val="0"/>
          <w:lang w:val="en-US"/>
        </w:rPr>
        <w:t>User is unable to see orders, users, vehicles and drivers.</w:t>
      </w:r>
    </w:p>
    <w:p>
      <w:pPr>
        <w:pStyle w:val="Body A"/>
        <w:rPr>
          <w:lang w:val="en-US"/>
        </w:rPr>
      </w:pPr>
      <w:ins w:id="106" w:date="2017-11-29T12:55:37Z" w:author="Yves Chapuis">
        <w:r>
          <w:rPr>
            <w:rtl w:val="0"/>
            <w:lang w:val="en-US"/>
          </w:rPr>
          <w:tab/>
          <w:t>User can see the homepage to get information on aniTrans.</w:t>
        </w:r>
      </w:ins>
      <w:r>
        <w:rPr>
          <w:lang w:val="en-US"/>
        </w:rPr>
        <w:br w:type="textWrapping"/>
      </w:r>
      <w:commentRangeStart w:id="107"/>
    </w:p>
    <w:p>
      <w:pPr>
        <w:pStyle w:val="Body A"/>
        <w:rPr>
          <w:lang w:val="en-US"/>
        </w:rPr>
      </w:pPr>
      <w:r>
        <w:rPr>
          <w:lang w:val="en-US"/>
        </w:rPr>
        <w:br w:type="textWrapping"/>
      </w:r>
      <w:commentRangeEnd w:id="107"/>
      <w:r>
        <w:commentReference w:id="107"/>
      </w:r>
    </w:p>
    <w:p>
      <w:pPr>
        <w:pStyle w:val="Body A"/>
        <w:rPr>
          <w:lang w:val="en-US"/>
        </w:rPr>
      </w:pPr>
    </w:p>
    <w:p>
      <w:pPr>
        <w:pStyle w:val="Body A"/>
        <w:tabs>
          <w:tab w:val="left" w:pos="1520"/>
          <w:tab w:val="clear" w:pos="5760"/>
        </w:tabs>
        <w:rPr>
          <w:lang w:val="en-US"/>
        </w:rPr>
      </w:pPr>
    </w:p>
    <w:p>
      <w:pPr>
        <w:pStyle w:val="heading 2"/>
        <w:rPr>
          <w:lang w:val="en-US"/>
        </w:rPr>
      </w:pPr>
      <w:bookmarkStart w:name="_Toc18" w:id="108"/>
      <w:r>
        <w:rPr>
          <w:rtl w:val="0"/>
          <w:lang w:val="en-US"/>
        </w:rPr>
        <w:t xml:space="preserve">2.5 Constraints assumptions and dependencies  </w:t>
      </w:r>
      <w:bookmarkEnd w:id="108"/>
    </w:p>
    <w:p>
      <w:pPr>
        <w:pStyle w:val="Body A"/>
        <w:rPr>
          <w:lang w:val="en-US"/>
        </w:rPr>
      </w:pPr>
    </w:p>
    <w:p>
      <w:pPr>
        <w:pStyle w:val="Body A"/>
        <w:rPr>
          <w:u w:val="single"/>
          <w:lang w:val="en-US"/>
        </w:rPr>
      </w:pPr>
      <w:r>
        <w:rPr>
          <w:u w:val="single"/>
          <w:rtl w:val="0"/>
          <w:lang w:val="en-US"/>
        </w:rPr>
        <w:t>Version 1</w:t>
      </w:r>
    </w:p>
    <w:p>
      <w:pPr>
        <w:pStyle w:val="Body A"/>
        <w:numPr>
          <w:ilvl w:val="0"/>
          <w:numId w:val="4"/>
        </w:numPr>
        <w:bidi w:val="0"/>
        <w:ind w:right="720"/>
        <w:jc w:val="left"/>
        <w:rPr>
          <w:rtl w:val="0"/>
          <w:lang w:val="en-US"/>
        </w:rPr>
      </w:pPr>
      <w:r>
        <w:rPr>
          <w:rtl w:val="0"/>
          <w:lang w:val="en-US"/>
        </w:rPr>
        <w:t xml:space="preserve">The product shall prevent incorrect data from being introduced. </w:t>
      </w:r>
    </w:p>
    <w:p>
      <w:pPr>
        <w:pStyle w:val="List Paragraph"/>
        <w:numPr>
          <w:ilvl w:val="0"/>
          <w:numId w:val="4"/>
        </w:numPr>
        <w:ind w:right="0"/>
        <w:rPr>
          <w:lang w:val="en-US"/>
        </w:rPr>
      </w:pPr>
      <w:r>
        <w:rPr>
          <w:rtl w:val="0"/>
          <w:lang w:val="en-US"/>
        </w:rPr>
        <w:t>The product shall not be offensive to religious or ethnic groups</w:t>
      </w:r>
    </w:p>
    <w:p>
      <w:pPr>
        <w:pStyle w:val="List Paragraph"/>
        <w:numPr>
          <w:ilvl w:val="0"/>
          <w:numId w:val="4"/>
        </w:numPr>
        <w:ind w:right="0"/>
        <w:rPr>
          <w:lang w:val="en-US"/>
        </w:rPr>
      </w:pPr>
      <w:r>
        <w:rPr>
          <w:rtl w:val="0"/>
          <w:lang w:val="en-US"/>
        </w:rPr>
        <w:t xml:space="preserve">The product shall make all functionality available to the managing director. </w:t>
      </w:r>
    </w:p>
    <w:p>
      <w:pPr>
        <w:pStyle w:val="Body A"/>
        <w:rPr>
          <w:u w:val="single"/>
          <w:lang w:val="en-US"/>
        </w:rPr>
      </w:pPr>
    </w:p>
    <w:p>
      <w:pPr>
        <w:pStyle w:val="Body A"/>
        <w:rPr>
          <w:u w:val="single"/>
          <w:lang w:val="en-US"/>
        </w:rPr>
      </w:pPr>
      <w:r>
        <w:rPr>
          <w:u w:val="single"/>
          <w:rtl w:val="0"/>
          <w:lang w:val="en-US"/>
        </w:rPr>
        <w:t>Version 2</w:t>
      </w:r>
    </w:p>
    <w:p>
      <w:pPr>
        <w:pStyle w:val="List Paragraph"/>
        <w:numPr>
          <w:ilvl w:val="0"/>
          <w:numId w:val="10"/>
        </w:numPr>
        <w:ind w:right="0"/>
        <w:rPr>
          <w:lang w:val="en-US"/>
        </w:rPr>
      </w:pPr>
      <w:r>
        <w:rPr>
          <w:rtl w:val="0"/>
          <w:lang w:val="en-US"/>
        </w:rPr>
        <w:t>The product shall protect itself from intentional abuse.</w:t>
      </w:r>
    </w:p>
    <w:p>
      <w:pPr>
        <w:pStyle w:val="List Paragraph"/>
        <w:numPr>
          <w:ilvl w:val="0"/>
          <w:numId w:val="10"/>
        </w:numPr>
        <w:ind w:right="0"/>
        <w:rPr>
          <w:lang w:val="en-US"/>
        </w:rPr>
      </w:pPr>
      <w:r>
        <w:rPr>
          <w:rtl w:val="0"/>
          <w:lang w:val="en-US"/>
        </w:rPr>
        <w:t>The product shall make its user aware of its information practices before collecting data from them.</w:t>
      </w:r>
    </w:p>
    <w:p>
      <w:pPr>
        <w:pStyle w:val="List Paragraph"/>
        <w:numPr>
          <w:ilvl w:val="0"/>
          <w:numId w:val="12"/>
        </w:numPr>
        <w:bidi w:val="0"/>
        <w:ind w:right="0"/>
        <w:jc w:val="left"/>
        <w:rPr>
          <w:b w:val="1"/>
          <w:bCs w:val="1"/>
          <w:rtl w:val="0"/>
          <w:lang w:val="en-US"/>
        </w:rPr>
      </w:pPr>
      <w:r>
        <w:rPr>
          <w:b w:val="0"/>
          <w:bCs w:val="0"/>
          <w:rtl w:val="0"/>
          <w:lang w:val="en-US"/>
        </w:rPr>
        <w:t>The product shall comply with logistics industry standards</w:t>
      </w:r>
      <w:r>
        <w:rPr>
          <w:b w:val="1"/>
          <w:bCs w:val="1"/>
          <w:rtl w:val="0"/>
          <w:lang w:val="en-US"/>
        </w:rPr>
        <w:t xml:space="preserve">. </w:t>
      </w:r>
    </w:p>
    <w:p>
      <w:pPr>
        <w:pStyle w:val="Body A"/>
        <w:rPr>
          <w:u w:val="single"/>
          <w:lang w:val="en-US"/>
        </w:rPr>
      </w:pPr>
      <w:r>
        <w:rPr>
          <w:u w:val="single"/>
          <w:rtl w:val="0"/>
          <w:lang w:val="en-US"/>
        </w:rPr>
        <w:t>Out of scope</w:t>
      </w:r>
    </w:p>
    <w:p>
      <w:pPr>
        <w:pStyle w:val="List Paragraph"/>
        <w:numPr>
          <w:ilvl w:val="0"/>
          <w:numId w:val="12"/>
        </w:numPr>
        <w:ind w:right="0"/>
        <w:rPr>
          <w:lang w:val="en-US"/>
        </w:rPr>
      </w:pPr>
      <w:r>
        <w:rPr>
          <w:rtl w:val="0"/>
          <w:lang w:val="en-US"/>
        </w:rPr>
        <w:t>The product shall be able to distinguish between French, Italian and British road numbering systems.</w:t>
      </w:r>
    </w:p>
    <w:p>
      <w:pPr>
        <w:pStyle w:val="Heading"/>
        <w:rPr>
          <w:lang w:val="en-US"/>
        </w:rPr>
      </w:pPr>
      <w:bookmarkStart w:name="_Toc19" w:id="109"/>
      <w:r>
        <w:rPr>
          <w:rtl w:val="0"/>
          <w:lang w:val="en-US"/>
        </w:rPr>
        <w:t>3.  Specific requirements</w:t>
      </w:r>
      <w:bookmarkEnd w:id="109"/>
    </w:p>
    <w:p>
      <w:pPr>
        <w:pStyle w:val="Normal.0"/>
        <w:ind w:right="0"/>
      </w:pPr>
    </w:p>
    <w:p>
      <w:pPr>
        <w:pStyle w:val="heading 2"/>
        <w:rPr>
          <w:lang w:val="en-US"/>
        </w:rPr>
      </w:pPr>
      <w:bookmarkStart w:name="_Toc20" w:id="110"/>
      <w:r>
        <w:rPr>
          <w:rtl w:val="0"/>
          <w:lang w:val="en-US"/>
        </w:rPr>
        <w:t>3.1 External Interface Requirements</w:t>
      </w:r>
      <w:bookmarkEnd w:id="110"/>
    </w:p>
    <w:p>
      <w:pPr>
        <w:pStyle w:val="Body A"/>
        <w:rPr>
          <w:color w:val="92d050"/>
          <w:u w:color="92d050"/>
          <w:lang w:val="en-US"/>
        </w:rPr>
      </w:pPr>
    </w:p>
    <w:p>
      <w:pPr>
        <w:pStyle w:val="Body A"/>
        <w:rPr>
          <w:lang w:val="en-US"/>
        </w:rPr>
      </w:pPr>
      <w:r>
        <w:rPr>
          <w:rtl w:val="0"/>
          <w:lang w:val="en-US"/>
        </w:rPr>
        <w:t xml:space="preserve">The application runs inside a browser. It should work with any browser </w:t>
      </w:r>
      <w:commentRangeStart w:id="111"/>
      <w:r>
        <w:rPr>
          <w:rtl w:val="0"/>
          <w:lang w:val="en-US"/>
        </w:rPr>
        <w:t xml:space="preserve">but has only </w:t>
      </w:r>
      <w:ins w:id="112" w:date="2017-11-29T12:56:37Z" w:author="Yves Chapuis">
        <w:r>
          <w:rPr>
            <w:rtl w:val="0"/>
            <w:lang w:val="en-US"/>
          </w:rPr>
          <w:t xml:space="preserve">been </w:t>
        </w:r>
      </w:ins>
      <w:r>
        <w:rPr>
          <w:rtl w:val="0"/>
          <w:lang w:val="en-US"/>
        </w:rPr>
        <w:t xml:space="preserve">tested it in </w:t>
      </w:r>
      <w:del w:id="113" w:date="2017-11-29T12:56:40Z" w:author="Yves Chapuis">
        <w:r>
          <w:rPr>
            <w:rtl w:val="0"/>
            <w:lang w:val="en-US"/>
          </w:rPr>
          <w:delText>safari so far.</w:delText>
        </w:r>
      </w:del>
      <w:ins w:id="114" w:date="2017-11-29T12:56:48Z" w:author="Yves Chapuis">
        <w:r>
          <w:rPr>
            <w:rtl w:val="0"/>
            <w:lang w:val="en-US"/>
          </w:rPr>
          <w:t>Safari and Google Chrome so far.</w:t>
        </w:r>
      </w:ins>
      <w:r>
        <w:rPr>
          <w:lang w:val="en-US"/>
        </w:rPr>
        <w:br w:type="textWrapping"/>
      </w:r>
      <w:commentRangeEnd w:id="111"/>
      <w:r>
        <w:commentReference w:id="111"/>
      </w:r>
    </w:p>
    <w:p>
      <w:pPr>
        <w:pStyle w:val="Body A"/>
        <w:rPr>
          <w:color w:val="92d050"/>
          <w:u w:color="92d050"/>
          <w:lang w:val="en-US"/>
        </w:rPr>
      </w:pPr>
    </w:p>
    <w:p>
      <w:pPr>
        <w:pStyle w:val="Body A"/>
        <w:rPr>
          <w:lang w:val="en-US"/>
        </w:rPr>
      </w:pPr>
    </w:p>
    <w:p>
      <w:pPr>
        <w:pStyle w:val="heading 2"/>
        <w:rPr>
          <w:lang w:val="en-US"/>
        </w:rPr>
      </w:pPr>
      <w:bookmarkStart w:name="_Toc21" w:id="115"/>
      <w:r>
        <w:rPr>
          <w:rtl w:val="0"/>
          <w:lang w:val="en-US"/>
        </w:rPr>
        <w:t>3.2 Functional Requirements</w:t>
      </w:r>
      <w:bookmarkEnd w:id="115"/>
    </w:p>
    <w:p>
      <w:pPr>
        <w:pStyle w:val="Body A"/>
        <w:rPr>
          <w:color w:val="92d050"/>
          <w:u w:color="92d050"/>
          <w:lang w:val="en-US"/>
        </w:rPr>
      </w:pPr>
    </w:p>
    <w:p>
      <w:pPr>
        <w:pStyle w:val="List Paragraph"/>
        <w:numPr>
          <w:ilvl w:val="0"/>
          <w:numId w:val="10"/>
        </w:numPr>
        <w:ind w:right="0"/>
        <w:rPr>
          <w:lang w:val="de-DE"/>
        </w:rPr>
      </w:pPr>
      <w:ins w:id="116" w:date="2017-11-29T12:57:13Z" w:author="Yves Chapuis">
        <w:r>
          <w:rPr>
            <w:color w:val="92d050"/>
            <w:u w:color="92d050"/>
            <w:rtl w:val="0"/>
            <w:lang w:val="de-DE"/>
          </w:rPr>
          <w:t>A</w:t>
        </w:r>
      </w:ins>
      <w:del w:id="117" w:date="2017-11-29T12:57:12Z" w:author="Yves Chapuis">
        <w:r>
          <w:rPr>
            <w:rtl w:val="0"/>
            <w:lang w:val="en-US"/>
          </w:rPr>
          <w:delText>a</w:delText>
        </w:r>
      </w:del>
      <w:r>
        <w:rPr>
          <w:rtl w:val="0"/>
          <w:lang w:val="en-US"/>
        </w:rPr>
        <w:t>dding/deleting/editing/viewing orders with the specified attributes (from, to, until, t</w:t>
      </w:r>
      <w:ins w:id="118" w:date="2017-11-29T12:59:22Z" w:author="Yves Chapuis">
        <w:r>
          <w:rPr>
            <w:rtl w:val="0"/>
            <w:lang w:val="de-DE"/>
          </w:rPr>
          <w:t>imeframe, type of animal, number of animals, time estimation, start time, driver, vehicle, status, status message</w:t>
        </w:r>
      </w:ins>
      <w:del w:id="119" w:date="2017-11-29T12:58:59Z" w:author="Yves Chapuis">
        <w:r>
          <w:rPr>
            <w:rtl w:val="0"/>
            <w:lang w:val="en-US"/>
          </w:rPr>
          <w:delText>ype of animal, number of animals, timeframe, start time, time estimation, driver, vehicle, etc.</w:delText>
        </w:r>
      </w:del>
      <w:r>
        <w:rPr>
          <w:rtl w:val="0"/>
          <w:lang w:val="en-US"/>
        </w:rPr>
        <w:t xml:space="preserve">) (only </w:t>
      </w:r>
      <w:ins w:id="120" w:date="2017-11-29T12:58:47Z" w:author="Yves Chapuis">
        <w:r>
          <w:rPr>
            <w:rtl w:val="0"/>
            <w:lang w:val="de-DE"/>
          </w:rPr>
          <w:t>admin</w:t>
        </w:r>
      </w:ins>
      <w:del w:id="121" w:date="2017-11-29T12:58:46Z" w:author="Yves Chapuis">
        <w:r>
          <w:rPr>
            <w:rtl w:val="0"/>
            <w:lang w:val="en-US"/>
          </w:rPr>
          <w:delText>the boss</w:delText>
        </w:r>
      </w:del>
      <w:r>
        <w:rPr>
          <w:rtl w:val="0"/>
          <w:lang w:val="en-US"/>
        </w:rPr>
        <w:t>)</w:t>
      </w:r>
    </w:p>
    <w:p>
      <w:pPr>
        <w:pStyle w:val="List Paragraph"/>
        <w:numPr>
          <w:ilvl w:val="0"/>
          <w:numId w:val="10"/>
        </w:numPr>
        <w:ind w:right="0"/>
        <w:rPr>
          <w:lang w:val="en-US"/>
        </w:rPr>
      </w:pPr>
      <w:r>
        <w:rPr>
          <w:rtl w:val="0"/>
          <w:lang w:val="en-US"/>
        </w:rPr>
        <w:t>Viewing orders and changing their status. This can be done by drivers</w:t>
      </w:r>
      <w:ins w:id="122" w:date="2017-11-29T12:59:40Z" w:author="Yves Chapuis">
        <w:r>
          <w:rPr>
            <w:rtl w:val="0"/>
            <w:lang w:val="de-DE"/>
          </w:rPr>
          <w:t xml:space="preserve"> and the admin.</w:t>
        </w:r>
      </w:ins>
      <w:del w:id="123" w:date="2017-11-29T12:59:28Z" w:author="Yves Chapuis">
        <w:r>
          <w:rPr>
            <w:rtl w:val="0"/>
            <w:lang w:val="en-US"/>
          </w:rPr>
          <w:delText xml:space="preserve">. </w:delText>
        </w:r>
      </w:del>
    </w:p>
    <w:p>
      <w:pPr>
        <w:pStyle w:val="List Paragraph"/>
        <w:numPr>
          <w:ilvl w:val="0"/>
          <w:numId w:val="10"/>
        </w:numPr>
        <w:ind w:right="0"/>
        <w:rPr>
          <w:lang w:val="en-US"/>
        </w:rPr>
      </w:pPr>
      <w:r>
        <w:rPr>
          <w:rtl w:val="0"/>
          <w:lang w:val="en-US"/>
        </w:rPr>
        <w:t xml:space="preserve">Viewing drivers/users (just the </w:t>
      </w:r>
      <w:del w:id="124" w:date="2017-11-29T12:59:46Z" w:author="Yves Chapuis">
        <w:r>
          <w:rPr>
            <w:rtl w:val="0"/>
            <w:lang w:val="en-US"/>
          </w:rPr>
          <w:delText>boss</w:delText>
        </w:r>
      </w:del>
      <w:ins w:id="125" w:date="2017-11-29T12:59:46Z" w:author="Yves Chapuis">
        <w:r>
          <w:rPr>
            <w:rtl w:val="0"/>
            <w:lang w:val="de-DE"/>
          </w:rPr>
          <w:t>admin</w:t>
        </w:r>
      </w:ins>
      <w:r>
        <w:rPr>
          <w:rtl w:val="0"/>
          <w:lang w:val="en-US"/>
        </w:rPr>
        <w:t>)</w:t>
      </w:r>
    </w:p>
    <w:p>
      <w:pPr>
        <w:pStyle w:val="List Paragraph"/>
        <w:numPr>
          <w:ilvl w:val="0"/>
          <w:numId w:val="10"/>
        </w:numPr>
        <w:ind w:right="0"/>
        <w:rPr>
          <w:lang w:val="en-US"/>
        </w:rPr>
      </w:pPr>
      <w:r>
        <w:rPr>
          <w:rtl w:val="0"/>
          <w:lang w:val="en-US"/>
        </w:rPr>
        <w:t xml:space="preserve">Viewing vehicles, adding vehicle types and adding/removing single </w:t>
      </w:r>
      <w:del w:id="126" w:date="2017-11-29T12:59:51Z" w:author="Yves Chapuis">
        <w:r>
          <w:rPr>
            <w:rtl w:val="0"/>
            <w:lang w:val="en-US"/>
          </w:rPr>
          <w:delText>trucks</w:delText>
        </w:r>
      </w:del>
      <w:ins w:id="127" w:date="2017-11-29T12:59:51Z" w:author="Yves Chapuis">
        <w:r>
          <w:rPr>
            <w:rtl w:val="0"/>
            <w:lang w:val="de-DE"/>
          </w:rPr>
          <w:t>vehicle</w:t>
        </w:r>
      </w:ins>
      <w:r>
        <w:rPr>
          <w:rtl w:val="0"/>
          <w:lang w:val="en-US"/>
        </w:rPr>
        <w:t xml:space="preserve"> (only the </w:t>
      </w:r>
      <w:ins w:id="128" w:date="2017-11-29T12:59:57Z" w:author="Yves Chapuis">
        <w:r>
          <w:rPr>
            <w:rtl w:val="0"/>
            <w:lang w:val="de-DE"/>
          </w:rPr>
          <w:t>admin</w:t>
        </w:r>
      </w:ins>
      <w:del w:id="129" w:date="2017-11-29T12:59:54Z" w:author="Yves Chapuis">
        <w:r>
          <w:rPr>
            <w:rtl w:val="0"/>
            <w:lang w:val="en-US"/>
          </w:rPr>
          <w:delText>logistician</w:delText>
        </w:r>
      </w:del>
      <w:r>
        <w:rPr>
          <w:rtl w:val="0"/>
          <w:lang w:val="en-US"/>
        </w:rPr>
        <w:t>)</w:t>
      </w:r>
    </w:p>
    <w:p>
      <w:pPr>
        <w:pStyle w:val="Body A"/>
        <w:numPr>
          <w:ilvl w:val="0"/>
          <w:numId w:val="13"/>
        </w:numPr>
        <w:bidi w:val="0"/>
        <w:ind w:right="720"/>
        <w:jc w:val="left"/>
        <w:rPr>
          <w:rtl w:val="0"/>
          <w:lang w:val="en-US"/>
        </w:rPr>
      </w:pPr>
      <w:r>
        <w:rPr>
          <w:u w:val="single"/>
          <w:rtl w:val="0"/>
          <w:lang w:val="en-US"/>
        </w:rPr>
        <w:t>Version 2:</w:t>
      </w:r>
      <w:r>
        <w:rPr>
          <w:rtl w:val="0"/>
          <w:lang w:val="en-US"/>
        </w:rPr>
        <w:t xml:space="preserve">  multiple trucks may be added to an order </w:t>
      </w:r>
    </w:p>
    <w:p>
      <w:pPr>
        <w:pStyle w:val="Normal.0"/>
        <w:ind w:left="907" w:right="0" w:firstLine="0"/>
      </w:pPr>
    </w:p>
    <w:p>
      <w:pPr>
        <w:pStyle w:val="List Paragraph"/>
        <w:numPr>
          <w:ilvl w:val="0"/>
          <w:numId w:val="10"/>
        </w:numPr>
        <w:ind w:right="0"/>
        <w:rPr>
          <w:lang w:val="en-US"/>
        </w:rPr>
      </w:pPr>
      <w:r>
        <w:rPr>
          <w:rtl w:val="0"/>
          <w:lang w:val="en-US"/>
        </w:rPr>
        <w:t>Registering, login and logout.</w:t>
      </w:r>
    </w:p>
    <w:p>
      <w:pPr>
        <w:pStyle w:val="List Paragraph"/>
        <w:numPr>
          <w:ilvl w:val="0"/>
          <w:numId w:val="10"/>
        </w:numPr>
        <w:ind w:right="0"/>
        <w:rPr>
          <w:lang w:val="en-US"/>
        </w:rPr>
      </w:pPr>
      <w:r>
        <w:rPr>
          <w:rtl w:val="0"/>
          <w:lang w:val="en-US"/>
        </w:rPr>
        <w:t>Accessing the homepage (anyone)</w:t>
      </w:r>
    </w:p>
    <w:p>
      <w:pPr>
        <w:pStyle w:val="Body A"/>
        <w:rPr>
          <w:color w:val="92d050"/>
          <w:u w:color="92d050"/>
          <w:lang w:val="en-US"/>
        </w:rPr>
      </w:pPr>
    </w:p>
    <w:p>
      <w:pPr>
        <w:pStyle w:val="Heading"/>
        <w:rPr>
          <w:lang w:val="en-US"/>
        </w:rPr>
      </w:pPr>
      <w:bookmarkStart w:name="_Toc22" w:id="130"/>
      <w:r>
        <w:rPr>
          <w:rtl w:val="0"/>
          <w:lang w:val="en-US"/>
        </w:rPr>
        <w:t>4.  Non Functional Requirements</w:t>
      </w:r>
      <w:bookmarkEnd w:id="130"/>
    </w:p>
    <w:p>
      <w:pPr>
        <w:pStyle w:val="heading 2"/>
        <w:rPr>
          <w:lang w:val="en-US"/>
        </w:rPr>
      </w:pPr>
      <w:bookmarkStart w:name="_Toc23" w:id="131"/>
      <w:r>
        <w:rPr>
          <w:rtl w:val="0"/>
          <w:lang w:val="en-US"/>
        </w:rPr>
        <w:t>4.0 User Interface</w:t>
      </w:r>
      <w:bookmarkEnd w:id="131"/>
    </w:p>
    <w:p>
      <w:pPr>
        <w:pStyle w:val="List Paragraph"/>
        <w:numPr>
          <w:ilvl w:val="0"/>
          <w:numId w:val="10"/>
        </w:numPr>
        <w:ind w:right="0"/>
        <w:rPr>
          <w:lang w:val="en-US"/>
        </w:rPr>
      </w:pPr>
      <w:r>
        <w:rPr>
          <w:rtl w:val="0"/>
          <w:lang w:val="en-US"/>
        </w:rPr>
        <w:t>The user interface of the system should be designed in a way to make the systems functions accessible to most users without prior learning or training.</w:t>
      </w:r>
    </w:p>
    <w:p>
      <w:pPr>
        <w:pStyle w:val="List Paragraph"/>
        <w:numPr>
          <w:ilvl w:val="0"/>
          <w:numId w:val="10"/>
        </w:numPr>
        <w:ind w:right="0"/>
        <w:rPr>
          <w:lang w:val="en-US"/>
        </w:rPr>
      </w:pPr>
      <w:r>
        <w:rPr>
          <w:rtl w:val="0"/>
          <w:lang w:val="en-US"/>
        </w:rPr>
        <w:t>The user interface should be intuitive and easy to use.</w:t>
      </w:r>
    </w:p>
    <w:p>
      <w:pPr>
        <w:pStyle w:val="List Paragraph"/>
        <w:numPr>
          <w:ilvl w:val="0"/>
          <w:numId w:val="10"/>
        </w:numPr>
        <w:ind w:right="0"/>
        <w:rPr>
          <w:lang w:val="en-US"/>
        </w:rPr>
      </w:pPr>
      <w:r>
        <w:rPr>
          <w:rtl w:val="0"/>
          <w:lang w:val="en-US"/>
        </w:rPr>
        <w:t>The language of the frontend is English</w:t>
      </w:r>
    </w:p>
    <w:p>
      <w:pPr>
        <w:pStyle w:val="Body A"/>
        <w:rPr>
          <w:i w:val="1"/>
          <w:iCs w:val="1"/>
          <w:lang w:val="en-US"/>
        </w:rPr>
      </w:pPr>
    </w:p>
    <w:p>
      <w:pPr>
        <w:pStyle w:val="heading 2"/>
        <w:rPr>
          <w:lang w:val="en-US"/>
        </w:rPr>
      </w:pPr>
      <w:bookmarkStart w:name="_Toc24" w:id="132"/>
      <w:r>
        <w:rPr>
          <w:rtl w:val="0"/>
          <w:lang w:val="en-US"/>
        </w:rPr>
        <w:t>4.1 Performance Requirements</w:t>
      </w:r>
      <w:bookmarkEnd w:id="132"/>
    </w:p>
    <w:p>
      <w:pPr>
        <w:pStyle w:val="Body A"/>
        <w:rPr>
          <w:lang w:val="en-US"/>
        </w:rPr>
      </w:pPr>
      <w:r>
        <w:rPr>
          <w:rtl w:val="0"/>
          <w:lang w:val="en-US"/>
        </w:rPr>
        <w:t>The performance is good enough to make the response time acceptable to the user.</w:t>
      </w:r>
    </w:p>
    <w:p>
      <w:pPr>
        <w:pStyle w:val="Body A"/>
        <w:tabs>
          <w:tab w:val="left" w:pos="1520"/>
          <w:tab w:val="clear" w:pos="5760"/>
        </w:tabs>
        <w:rPr>
          <w:i w:val="1"/>
          <w:iCs w:val="1"/>
          <w:lang w:val="en-US"/>
        </w:rPr>
      </w:pPr>
    </w:p>
    <w:p>
      <w:pPr>
        <w:pStyle w:val="lev2"/>
        <w:ind w:left="0" w:firstLine="0"/>
      </w:pPr>
    </w:p>
    <w:p>
      <w:pPr>
        <w:pStyle w:val="heading 2"/>
        <w:rPr>
          <w:ins w:id="133" w:date="2017-11-29T13:04:41Z" w:author="Yves Chapuis"/>
          <w:lang w:val="en-US"/>
        </w:rPr>
      </w:pPr>
      <w:bookmarkStart w:name="_Toc25" w:id="134"/>
      <w:r>
        <w:rPr>
          <w:rtl w:val="0"/>
          <w:lang w:val="en-US"/>
        </w:rPr>
        <w:t>4.2 Logical Database Requirements</w:t>
      </w:r>
      <w:bookmarkEnd w:id="134"/>
    </w:p>
    <w:p>
      <w:pPr>
        <w:pStyle w:val="Body A"/>
        <w:rPr>
          <w:ins w:id="135" w:date="2017-11-29T13:04:41Z" w:author="Yves Chapuis"/>
          <w:lang w:val="en-US"/>
        </w:rPr>
      </w:pPr>
    </w:p>
    <w:p>
      <w:pPr>
        <w:pStyle w:val="Body A"/>
        <w:numPr>
          <w:ilvl w:val="0"/>
          <w:numId w:val="15"/>
        </w:numPr>
        <w:rPr>
          <w:ins w:id="136" w:date="2017-11-29T13:04:41Z" w:author="Yves Chapuis"/>
          <w:lang w:val="en-US"/>
        </w:rPr>
      </w:pPr>
      <w:ins w:id="137" w:date="2017-11-29T13:04:41Z" w:author="Yves Chapuis">
        <w:r>
          <w:rPr>
            <w:rFonts w:cs="Arial Unicode MS" w:eastAsia="Arial Unicode MS"/>
            <w:rtl w:val="0"/>
            <w:lang w:val="en-US"/>
          </w:rPr>
          <w:t>The order table contains addresses (this is a foreign key relationship).</w:t>
        </w:r>
      </w:ins>
    </w:p>
    <w:p>
      <w:pPr>
        <w:pStyle w:val="Body A"/>
        <w:numPr>
          <w:ilvl w:val="0"/>
          <w:numId w:val="15"/>
        </w:numPr>
        <w:rPr>
          <w:ins w:id="138" w:date="2017-11-29T13:04:41Z" w:author="Yves Chapuis"/>
          <w:lang w:val="en-US"/>
        </w:rPr>
      </w:pPr>
      <w:ins w:id="139" w:date="2017-11-29T13:04:41Z" w:author="Yves Chapuis">
        <w:r>
          <w:rPr>
            <w:rFonts w:cs="Arial Unicode MS" w:eastAsia="Arial Unicode MS"/>
            <w:rtl w:val="0"/>
            <w:lang w:val="en-US"/>
          </w:rPr>
          <w:t xml:space="preserve">The order table contains drivers and vehicles, but this is not a foreign key relationship, </w:t>
        </w:r>
      </w:ins>
      <w:ins w:id="140" w:date="2017-11-29T13:04:41Z" w:author="Yves Chapuis">
        <w:r>
          <w:rPr>
            <w:rFonts w:cs="Arial Unicode MS" w:eastAsia="Arial Unicode MS"/>
            <w:rtl w:val="0"/>
            <w:lang w:val="en-US"/>
          </w:rPr>
          <w:t>because we want the name of the driver/vehicle to stay even if the driver/vehicle is deleted. That way the user can see who the order was assigned to before that person was fired.</w:t>
        </w:r>
      </w:ins>
    </w:p>
    <w:p>
      <w:pPr>
        <w:pStyle w:val="Body A"/>
        <w:numPr>
          <w:ilvl w:val="0"/>
          <w:numId w:val="15"/>
        </w:numPr>
        <w:rPr>
          <w:ins w:id="141" w:date="2017-11-29T13:04:41Z" w:author="Yves Chapuis"/>
          <w:lang w:val="en-US"/>
        </w:rPr>
      </w:pPr>
      <w:ins w:id="142" w:date="2017-11-29T13:04:41Z" w:author="Yves Chapuis">
        <w:r>
          <w:rPr>
            <w:rFonts w:cs="Arial Unicode MS" w:eastAsia="Arial Unicode MS"/>
            <w:rtl w:val="0"/>
            <w:lang w:val="en-US"/>
          </w:rPr>
          <w:t>The NewOrder, EditedOrder and NewUser tables never contain any entries. They only exist because their respective objects are used to transfer data from the html forms to the Java code. This is done because in the form the elements of an address (name, street, zip-code and town) are all single variables, whereas in the database it</w:t>
        </w:r>
      </w:ins>
      <w:ins w:id="143" w:date="2017-11-29T13:04:41Z" w:author="Yves Chapuis">
        <w:r>
          <w:rPr>
            <w:rFonts w:cs="Arial Unicode MS" w:eastAsia="Arial Unicode MS" w:hint="default"/>
            <w:rtl w:val="0"/>
            <w:lang w:val="en-US"/>
          </w:rPr>
          <w:t>’</w:t>
        </w:r>
      </w:ins>
      <w:ins w:id="144" w:date="2017-11-29T13:04:41Z" w:author="Yves Chapuis">
        <w:r>
          <w:rPr>
            <w:rFonts w:cs="Arial Unicode MS" w:eastAsia="Arial Unicode MS"/>
            <w:rtl w:val="0"/>
            <w:lang w:val="en-US"/>
          </w:rPr>
          <w:t>s one Address object. The java code then converts the NewOrder, EditedOrder and NewUser objects into AniOrder, User and Address objects.</w:t>
        </w:r>
      </w:ins>
    </w:p>
    <w:p>
      <w:pPr>
        <w:pStyle w:val="Body A"/>
        <w:numPr>
          <w:ilvl w:val="0"/>
          <w:numId w:val="15"/>
        </w:numPr>
        <w:rPr>
          <w:del w:id="145" w:date="2017-11-29T13:04:33Z" w:author="Yves Chapuis"/>
          <w:lang w:val="en-US"/>
        </w:rPr>
      </w:pPr>
    </w:p>
    <w:p>
      <w:pPr>
        <w:pStyle w:val="Body A"/>
        <w:rPr>
          <w:del w:id="146" w:date="2017-11-29T13:04:33Z" w:author="Yves Chapuis"/>
          <w:i w:val="1"/>
          <w:iCs w:val="1"/>
          <w:color w:val="9bbb59"/>
          <w:u w:color="9bbb59"/>
          <w:lang w:val="en-US"/>
        </w:rPr>
      </w:pPr>
    </w:p>
    <w:p>
      <w:pPr>
        <w:pStyle w:val="Body A"/>
        <w:rPr>
          <w:del w:id="147" w:date="2017-11-29T13:04:33Z" w:author="Yves Chapuis"/>
          <w:i w:val="1"/>
          <w:iCs w:val="1"/>
          <w:color w:val="9bbb59"/>
          <w:u w:color="9bbb59"/>
          <w:lang w:val="en-US"/>
        </w:rPr>
      </w:pPr>
    </w:p>
    <w:p>
      <w:pPr>
        <w:pStyle w:val="Body A"/>
        <w:rPr>
          <w:del w:id="148" w:date="2017-11-29T13:04:33Z" w:author="Yves Chapuis"/>
          <w:lang w:val="en-US"/>
        </w:rPr>
      </w:pPr>
      <w:del w:id="149" w:date="2017-11-29T13:04:33Z" w:author="Yves Chapuis">
        <w:r>
          <w:rPr>
            <w:rtl w:val="0"/>
            <w:lang w:val="en-US"/>
          </w:rPr>
          <w:delText>The order table is connected directly to the address table (it contains addresses).</w:delText>
        </w:r>
      </w:del>
    </w:p>
    <w:p>
      <w:pPr>
        <w:pStyle w:val="Body A"/>
        <w:rPr>
          <w:del w:id="150" w:date="2017-11-29T13:04:32Z" w:author="Yves Chapuis"/>
          <w:lang w:val="en-US"/>
        </w:rPr>
      </w:pPr>
      <w:del w:id="151" w:date="2017-11-29T13:04:33Z" w:author="Yves Chapuis">
        <w:r>
          <w:rPr>
            <w:rtl w:val="0"/>
            <w:lang w:val="en-US"/>
          </w:rPr>
          <w:delText>The order also contains a driver and a vehicle, but that</w:delText>
        </w:r>
      </w:del>
      <w:del w:id="152" w:date="2017-11-29T13:04:33Z" w:author="Yves Chapuis">
        <w:r>
          <w:rPr>
            <w:rtl w:val="0"/>
            <w:lang w:val="en-US"/>
          </w:rPr>
          <w:delText>’</w:delText>
        </w:r>
      </w:del>
      <w:del w:id="153" w:date="2017-11-29T13:04:33Z" w:author="Yves Chapuis">
        <w:r>
          <w:rPr>
            <w:rtl w:val="0"/>
            <w:lang w:val="en-US"/>
          </w:rPr>
          <w:delText xml:space="preserve">s not a direct connection </w:delText>
        </w:r>
      </w:del>
      <w:del w:id="154" w:date="2017-11-29T13:04:32Z" w:author="Yves Chapuis">
        <w:r>
          <w:rPr>
            <w:rtl w:val="0"/>
            <w:lang w:val="en-US"/>
          </w:rPr>
          <w:delText>because we want the name of the driver/vehicle to stay even if the driver/vehicle is deleted. That way the user can see who the order was assigned to before that person was fired. The NewOrder and EditedOrder tables are only used for data transfer and are otherwise empty.</w:delText>
        </w:r>
      </w:del>
    </w:p>
    <w:p>
      <w:pPr>
        <w:pStyle w:val="Body A"/>
        <w:rPr>
          <w:lang w:val="en-US"/>
        </w:rPr>
      </w:pPr>
    </w:p>
    <w:p>
      <w:pPr>
        <w:pStyle w:val="Body A"/>
      </w:pPr>
      <w:r>
        <w:drawing>
          <wp:inline distT="0" distB="0" distL="0" distR="0">
            <wp:extent cx="5727700" cy="141033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727700" cy="1410336"/>
                    </a:xfrm>
                    <a:prstGeom prst="rect">
                      <a:avLst/>
                    </a:prstGeom>
                    <a:ln w="12700" cap="flat">
                      <a:noFill/>
                      <a:miter lim="400000"/>
                    </a:ln>
                    <a:effectLst/>
                  </pic:spPr>
                </pic:pic>
              </a:graphicData>
            </a:graphic>
          </wp:inline>
        </w:drawing>
      </w:r>
    </w:p>
    <w:p>
      <w:pPr>
        <w:pStyle w:val="Body A"/>
        <w:rPr>
          <w:lang w:val="en-US"/>
        </w:rPr>
      </w:pPr>
    </w:p>
    <w:p>
      <w:pPr>
        <w:pStyle w:val="Body A"/>
      </w:pPr>
      <w:r>
        <w:drawing>
          <wp:inline distT="0" distB="0" distL="0" distR="0">
            <wp:extent cx="5727700" cy="276034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727700" cy="2760346"/>
                    </a:xfrm>
                    <a:prstGeom prst="rect">
                      <a:avLst/>
                    </a:prstGeom>
                    <a:ln w="12700" cap="flat">
                      <a:noFill/>
                      <a:miter lim="400000"/>
                    </a:ln>
                    <a:effectLst/>
                  </pic:spPr>
                </pic:pic>
              </a:graphicData>
            </a:graphic>
          </wp:inline>
        </w:drawing>
      </w:r>
    </w:p>
    <w:p>
      <w:pPr>
        <w:pStyle w:val="Body A"/>
      </w:pPr>
      <w:r>
        <w:drawing>
          <wp:inline distT="0" distB="0" distL="0" distR="0">
            <wp:extent cx="5727700" cy="334518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727700" cy="3345180"/>
                    </a:xfrm>
                    <a:prstGeom prst="rect">
                      <a:avLst/>
                    </a:prstGeom>
                    <a:ln w="12700" cap="flat">
                      <a:noFill/>
                      <a:miter lim="400000"/>
                    </a:ln>
                    <a:effectLst/>
                  </pic:spPr>
                </pic:pic>
              </a:graphicData>
            </a:graphic>
          </wp:inline>
        </w:drawing>
      </w:r>
    </w:p>
    <w:p>
      <w:pPr>
        <w:pStyle w:val="Body A"/>
        <w:rPr>
          <w:i w:val="1"/>
          <w:iCs w:val="1"/>
          <w:color w:val="8064a2"/>
          <w:u w:color="8064a2"/>
        </w:rPr>
      </w:pPr>
      <w:r>
        <w:drawing>
          <wp:inline distT="0" distB="0" distL="0" distR="0">
            <wp:extent cx="5727700" cy="336677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5727700" cy="3366771"/>
                    </a:xfrm>
                    <a:prstGeom prst="rect">
                      <a:avLst/>
                    </a:prstGeom>
                    <a:ln w="12700" cap="flat">
                      <a:noFill/>
                      <a:miter lim="400000"/>
                    </a:ln>
                    <a:effectLst/>
                  </pic:spPr>
                </pic:pic>
              </a:graphicData>
            </a:graphic>
          </wp:inline>
        </w:drawing>
      </w:r>
    </w:p>
    <w:p>
      <w:pPr>
        <w:pStyle w:val="Body A"/>
        <w:rPr>
          <w:i w:val="1"/>
          <w:iCs w:val="1"/>
          <w:color w:val="8064a2"/>
          <w:u w:color="8064a2"/>
          <w:lang w:val="en-US"/>
        </w:rPr>
      </w:pPr>
    </w:p>
    <w:p>
      <w:pPr>
        <w:pStyle w:val="Body A"/>
        <w:rPr>
          <w:i w:val="1"/>
          <w:iCs w:val="1"/>
          <w:color w:val="8064a2"/>
          <w:u w:color="8064a2"/>
          <w:lang w:val="en-US"/>
        </w:rPr>
      </w:pPr>
    </w:p>
    <w:p>
      <w:pPr>
        <w:pStyle w:val="Body A"/>
        <w:rPr>
          <w:i w:val="1"/>
          <w:iCs w:val="1"/>
          <w:color w:val="8064a2"/>
          <w:u w:color="8064a2"/>
        </w:rPr>
      </w:pPr>
      <w:r>
        <w:drawing>
          <wp:inline distT="0" distB="0" distL="0" distR="0">
            <wp:extent cx="5727700" cy="153987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5727700" cy="1539875"/>
                    </a:xfrm>
                    <a:prstGeom prst="rect">
                      <a:avLst/>
                    </a:prstGeom>
                    <a:ln w="12700" cap="flat">
                      <a:noFill/>
                      <a:miter lim="400000"/>
                    </a:ln>
                    <a:effectLst/>
                  </pic:spPr>
                </pic:pic>
              </a:graphicData>
            </a:graphic>
          </wp:inline>
        </w:drawing>
      </w:r>
    </w:p>
    <w:p>
      <w:pPr>
        <w:pStyle w:val="Body A"/>
        <w:rPr>
          <w:i w:val="1"/>
          <w:iCs w:val="1"/>
          <w:color w:val="8064a2"/>
          <w:u w:color="8064a2"/>
        </w:rPr>
      </w:pPr>
      <w:r>
        <w:drawing>
          <wp:inline distT="0" distB="0" distL="0" distR="0">
            <wp:extent cx="5727700" cy="158623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5727700" cy="1586231"/>
                    </a:xfrm>
                    <a:prstGeom prst="rect">
                      <a:avLst/>
                    </a:prstGeom>
                    <a:ln w="12700" cap="flat">
                      <a:noFill/>
                      <a:miter lim="400000"/>
                    </a:ln>
                    <a:effectLst/>
                  </pic:spPr>
                </pic:pic>
              </a:graphicData>
            </a:graphic>
          </wp:inline>
        </w:drawing>
      </w:r>
    </w:p>
    <w:p>
      <w:pPr>
        <w:pStyle w:val="Body A"/>
        <w:rPr>
          <w:i w:val="1"/>
          <w:iCs w:val="1"/>
          <w:color w:val="8064a2"/>
          <w:u w:color="8064a2"/>
          <w:lang w:val="en-US"/>
        </w:rPr>
      </w:pPr>
    </w:p>
    <w:p>
      <w:pPr>
        <w:pStyle w:val="Body A"/>
        <w:rPr>
          <w:i w:val="1"/>
          <w:iCs w:val="1"/>
          <w:color w:val="8064a2"/>
          <w:u w:color="8064a2"/>
          <w:lang w:val="en-US"/>
        </w:rPr>
      </w:pPr>
    </w:p>
    <w:p>
      <w:pPr>
        <w:pStyle w:val="heading 2"/>
        <w:ind w:left="0" w:firstLine="0"/>
        <w:rPr>
          <w:lang w:val="en-US"/>
        </w:rPr>
      </w:pPr>
    </w:p>
    <w:p>
      <w:pPr>
        <w:pStyle w:val="heading 2"/>
        <w:rPr>
          <w:lang w:val="en-US"/>
        </w:rPr>
      </w:pPr>
      <w:bookmarkStart w:name="_Toc26" w:id="155"/>
      <w:r>
        <w:rPr>
          <w:rtl w:val="0"/>
          <w:lang w:val="en-US"/>
        </w:rPr>
        <w:t>4.3 Software System Attributes</w:t>
      </w:r>
      <w:bookmarkEnd w:id="155"/>
    </w:p>
    <w:p>
      <w:pPr>
        <w:pStyle w:val="Body A"/>
        <w:tabs>
          <w:tab w:val="left" w:pos="1520"/>
          <w:tab w:val="clear" w:pos="5760"/>
        </w:tabs>
        <w:rPr>
          <w:lang w:val="en-US"/>
        </w:rPr>
      </w:pPr>
    </w:p>
    <w:p>
      <w:pPr>
        <w:pStyle w:val="Body A"/>
        <w:rPr>
          <w:i w:val="1"/>
          <w:iCs w:val="1"/>
          <w:color w:val="8064a2"/>
          <w:u w:color="8064a2"/>
          <w:lang w:val="en-US"/>
        </w:rPr>
      </w:pPr>
      <w:bookmarkStart w:name="_Hlk498614528" w:id="156"/>
    </w:p>
    <w:p>
      <w:pPr>
        <w:pStyle w:val="heading 2"/>
        <w:rPr>
          <w:lang w:val="en-US"/>
        </w:rPr>
      </w:pPr>
      <w:bookmarkStart w:name="_Toc27" w:id="157"/>
      <w:r>
        <w:rPr>
          <w:rtl w:val="0"/>
          <w:lang w:val="en-US"/>
        </w:rPr>
        <w:t>4.3.2 Availability</w:t>
      </w:r>
      <w:bookmarkEnd w:id="157"/>
    </w:p>
    <w:p>
      <w:pPr>
        <w:pStyle w:val="Body A"/>
        <w:rPr>
          <w:lang w:val="en-US"/>
        </w:rPr>
      </w:pPr>
    </w:p>
    <w:p>
      <w:pPr>
        <w:pStyle w:val="Body A"/>
        <w:rPr>
          <w:u w:val="single"/>
          <w:lang w:val="en-US"/>
        </w:rPr>
      </w:pPr>
      <w:r>
        <w:rPr>
          <w:i w:val="1"/>
          <w:iCs w:val="1"/>
          <w:color w:val="9bbb59"/>
          <w:u w:color="9bbb59"/>
          <w:rtl w:val="0"/>
          <w:lang w:val="en-US"/>
        </w:rPr>
        <w:t xml:space="preserve">.  </w:t>
      </w:r>
      <w:r>
        <w:rPr>
          <w:u w:val="single"/>
          <w:rtl w:val="0"/>
          <w:lang w:val="en-US"/>
        </w:rPr>
        <w:t>Version 1</w:t>
        <w:br w:type="textWrapping"/>
      </w:r>
      <w:commentRangeStart w:id="158"/>
    </w:p>
    <w:p>
      <w:pPr>
        <w:pStyle w:val="Body A"/>
        <w:numPr>
          <w:ilvl w:val="0"/>
          <w:numId w:val="4"/>
        </w:numPr>
        <w:bidi w:val="0"/>
        <w:ind w:right="720"/>
        <w:jc w:val="left"/>
        <w:rPr>
          <w:rtl w:val="0"/>
          <w:lang w:val="en-US"/>
        </w:rPr>
      </w:pPr>
      <w:r>
        <w:rPr>
          <w:rtl w:val="0"/>
          <w:lang w:val="en-US"/>
        </w:rPr>
        <w:t>The product shall be available for use between the hours of 8:00am and 5:30pm</w:t>
      </w:r>
      <w:commentRangeEnd w:id="158"/>
      <w:r>
        <w:commentReference w:id="158"/>
      </w:r>
    </w:p>
    <w:p>
      <w:pPr>
        <w:pStyle w:val="Body A"/>
        <w:numPr>
          <w:ilvl w:val="0"/>
          <w:numId w:val="4"/>
        </w:numPr>
        <w:bidi w:val="0"/>
        <w:ind w:right="720"/>
        <w:jc w:val="left"/>
        <w:rPr>
          <w:rtl w:val="0"/>
          <w:lang w:val="en-US"/>
        </w:rPr>
      </w:pPr>
      <w:r>
        <w:rPr>
          <w:rtl w:val="0"/>
          <w:lang w:val="en-US"/>
        </w:rPr>
        <w:t>The product shall be capable of processing up 50 customers.</w:t>
      </w:r>
    </w:p>
    <w:p>
      <w:pPr>
        <w:pStyle w:val="Body A"/>
        <w:numPr>
          <w:ilvl w:val="0"/>
          <w:numId w:val="4"/>
        </w:numPr>
        <w:bidi w:val="0"/>
        <w:ind w:right="720"/>
        <w:jc w:val="left"/>
        <w:rPr>
          <w:rtl w:val="0"/>
          <w:lang w:val="en-US"/>
        </w:rPr>
      </w:pPr>
      <w:r>
        <w:rPr>
          <w:rtl w:val="0"/>
          <w:lang w:val="en-US"/>
        </w:rPr>
        <w:t>uptime should be around 95% availability</w:t>
      </w:r>
    </w:p>
    <w:p>
      <w:pPr>
        <w:pStyle w:val="List Paragraph"/>
        <w:tabs>
          <w:tab w:val="left" w:pos="1520"/>
          <w:tab w:val="clear" w:pos="5760"/>
        </w:tabs>
        <w:ind w:left="1080" w:firstLine="0"/>
        <w:rPr>
          <w:color w:val="9bbb59"/>
          <w:u w:color="9bbb59"/>
        </w:rPr>
      </w:pPr>
    </w:p>
    <w:p>
      <w:pPr>
        <w:pStyle w:val="Body A"/>
        <w:rPr>
          <w:u w:val="single"/>
          <w:lang w:val="en-US"/>
        </w:rPr>
      </w:pPr>
      <w:r>
        <w:rPr>
          <w:u w:val="single"/>
          <w:rtl w:val="0"/>
          <w:lang w:val="en-US"/>
        </w:rPr>
        <w:t>Version 2</w:t>
      </w:r>
    </w:p>
    <w:p>
      <w:pPr>
        <w:pStyle w:val="Body A"/>
        <w:numPr>
          <w:ilvl w:val="0"/>
          <w:numId w:val="4"/>
        </w:numPr>
        <w:bidi w:val="0"/>
        <w:ind w:right="720"/>
        <w:jc w:val="left"/>
        <w:rPr>
          <w:rtl w:val="0"/>
          <w:lang w:val="en-US"/>
        </w:rPr>
      </w:pPr>
      <w:r>
        <w:rPr>
          <w:rtl w:val="0"/>
          <w:lang w:val="en-US"/>
        </w:rPr>
        <w:t>The product shall continue to operate in local mode whenever it loses its link to the central server</w:t>
      </w:r>
    </w:p>
    <w:p>
      <w:pPr>
        <w:pStyle w:val="Body A"/>
        <w:numPr>
          <w:ilvl w:val="0"/>
          <w:numId w:val="4"/>
        </w:numPr>
        <w:bidi w:val="0"/>
        <w:ind w:right="720"/>
        <w:jc w:val="left"/>
        <w:rPr>
          <w:rtl w:val="0"/>
          <w:lang w:val="en-US"/>
        </w:rPr>
      </w:pPr>
      <w:r>
        <w:rPr>
          <w:rtl w:val="0"/>
          <w:lang w:val="en-US"/>
        </w:rPr>
        <w:t>The product shall be capable of processing up to 500 within three years.</w:t>
      </w:r>
    </w:p>
    <w:p>
      <w:pPr>
        <w:pStyle w:val="Body A"/>
        <w:tabs>
          <w:tab w:val="left" w:pos="1520"/>
          <w:tab w:val="clear" w:pos="5760"/>
        </w:tabs>
        <w:rPr>
          <w:rFonts w:ascii="Calibri" w:cs="Calibri" w:hAnsi="Calibri" w:eastAsia="Calibri"/>
          <w:color w:val="ffc000"/>
          <w:u w:color="ffc000"/>
          <w:lang w:val="en-US"/>
        </w:rPr>
      </w:pPr>
    </w:p>
    <w:p>
      <w:pPr>
        <w:pStyle w:val="Body A"/>
        <w:rPr>
          <w:i w:val="1"/>
          <w:iCs w:val="1"/>
          <w:color w:val="9bbb59"/>
          <w:u w:color="9bbb59"/>
          <w:lang w:val="en-US"/>
        </w:rPr>
      </w:pPr>
    </w:p>
    <w:p>
      <w:pPr>
        <w:pStyle w:val="Body A"/>
        <w:rPr>
          <w:i w:val="1"/>
          <w:iCs w:val="1"/>
          <w:color w:val="92d050"/>
          <w:u w:color="9bbb59"/>
          <w:lang w:val="en-US"/>
        </w:rPr>
      </w:pPr>
    </w:p>
    <w:p>
      <w:pPr>
        <w:pStyle w:val="lev3"/>
        <w:rPr>
          <w:color w:val="92d050"/>
          <w:u w:color="92d050"/>
        </w:rPr>
      </w:pPr>
    </w:p>
    <w:p>
      <w:pPr>
        <w:pStyle w:val="heading 3"/>
        <w:rPr>
          <w:sz w:val="24"/>
          <w:szCs w:val="24"/>
          <w:lang w:val="en-US"/>
        </w:rPr>
      </w:pPr>
      <w:bookmarkStart w:name="_Toc28" w:id="159"/>
      <w:r>
        <w:rPr>
          <w:sz w:val="24"/>
          <w:szCs w:val="24"/>
          <w:rtl w:val="0"/>
          <w:lang w:val="en-US"/>
        </w:rPr>
        <w:t>4.3.3 Security</w:t>
      </w:r>
      <w:bookmarkEnd w:id="159"/>
    </w:p>
    <w:p>
      <w:pPr>
        <w:pStyle w:val="Body A"/>
        <w:rPr>
          <w:i w:val="1"/>
          <w:iCs w:val="1"/>
          <w:color w:val="92d050"/>
          <w:u w:color="9bbb59"/>
          <w:lang w:val="en-US"/>
        </w:rPr>
      </w:pPr>
      <w:bookmarkEnd w:id="156"/>
    </w:p>
    <w:p>
      <w:pPr>
        <w:pStyle w:val="Body A"/>
        <w:numPr>
          <w:ilvl w:val="0"/>
          <w:numId w:val="4"/>
        </w:numPr>
        <w:bidi w:val="0"/>
        <w:ind w:right="720"/>
        <w:jc w:val="left"/>
        <w:rPr>
          <w:rStyle w:val="Hyperlink.0"/>
          <w:rtl w:val="0"/>
          <w:lang w:val="en-US"/>
        </w:rPr>
      </w:pPr>
      <w:r>
        <w:rPr>
          <w:rtl w:val="0"/>
          <w:lang w:val="en-US"/>
        </w:rPr>
        <w:t xml:space="preserve">The user data is kept as securely as necessary. Especially the password is stored securely (using the </w:t>
      </w:r>
      <w:r>
        <w:rPr>
          <w:rStyle w:val="Hyperlink.0"/>
          <w:lang w:val="en-US"/>
        </w:rPr>
        <w:fldChar w:fldCharType="begin" w:fldLock="0"/>
      </w:r>
      <w:r>
        <w:rPr>
          <w:rStyle w:val="Hyperlink.0"/>
          <w:lang w:val="en-US"/>
        </w:rPr>
        <w:instrText xml:space="preserve"> HYPERLINK "http://en.wikipedia.org/wiki/Bcrypt"</w:instrText>
      </w:r>
      <w:r>
        <w:rPr>
          <w:rStyle w:val="Hyperlink.0"/>
          <w:lang w:val="en-US"/>
        </w:rPr>
        <w:fldChar w:fldCharType="separate" w:fldLock="0"/>
      </w:r>
      <w:r>
        <w:rPr>
          <w:rStyle w:val="Hyperlink.0"/>
          <w:rtl w:val="0"/>
          <w:lang w:val="en-US"/>
        </w:rPr>
        <w:t>BCrypt</w:t>
      </w:r>
      <w:r>
        <w:rPr>
          <w:lang w:val="en-US"/>
        </w:rPr>
        <w:fldChar w:fldCharType="end" w:fldLock="0"/>
      </w:r>
      <w:r>
        <w:rPr>
          <w:rStyle w:val="Hyperlink.0"/>
          <w:rtl w:val="0"/>
          <w:lang w:val="en-US"/>
        </w:rPr>
        <w:t>BCryptPasswordEncoder from the Spring Framework, a hashing algorithm with randomly generated salt).</w:t>
      </w:r>
    </w:p>
    <w:p>
      <w:pPr>
        <w:pStyle w:val="Body A"/>
        <w:rPr>
          <w:rStyle w:val="None"/>
          <w:i w:val="1"/>
          <w:iCs w:val="1"/>
          <w:color w:val="8064a2"/>
          <w:u w:color="8064a2"/>
          <w:lang w:val="en-US"/>
        </w:rPr>
      </w:pPr>
    </w:p>
    <w:p>
      <w:pPr>
        <w:pStyle w:val="heading 3"/>
        <w:rPr>
          <w:rStyle w:val="None"/>
          <w:sz w:val="24"/>
          <w:szCs w:val="24"/>
          <w:lang w:val="en-US"/>
        </w:rPr>
      </w:pPr>
      <w:bookmarkStart w:name="_Toc29" w:id="160"/>
      <w:r>
        <w:rPr>
          <w:rStyle w:val="None"/>
          <w:sz w:val="24"/>
          <w:szCs w:val="24"/>
          <w:rtl w:val="0"/>
          <w:lang w:val="en-US"/>
        </w:rPr>
        <w:t>4.3.4 Maintainability</w:t>
      </w:r>
      <w:bookmarkEnd w:id="160"/>
    </w:p>
    <w:p>
      <w:pPr>
        <w:pStyle w:val="Body A"/>
        <w:rPr>
          <w:rStyle w:val="None"/>
          <w:i w:val="1"/>
          <w:iCs w:val="1"/>
          <w:lang w:val="en-US"/>
        </w:rPr>
      </w:pPr>
    </w:p>
    <w:p>
      <w:pPr>
        <w:pStyle w:val="Body A"/>
        <w:rPr>
          <w:rStyle w:val="None"/>
          <w:u w:val="single"/>
          <w:lang w:val="en-US"/>
        </w:rPr>
      </w:pPr>
      <w:r>
        <w:rPr>
          <w:rStyle w:val="None"/>
          <w:u w:val="single"/>
          <w:rtl w:val="0"/>
          <w:lang w:val="en-US"/>
        </w:rPr>
        <w:t>Version 1</w:t>
      </w:r>
    </w:p>
    <w:p>
      <w:pPr>
        <w:pStyle w:val="Body A"/>
        <w:numPr>
          <w:ilvl w:val="0"/>
          <w:numId w:val="4"/>
        </w:numPr>
        <w:bidi w:val="0"/>
        <w:ind w:right="720"/>
        <w:jc w:val="left"/>
        <w:rPr>
          <w:rStyle w:val="Hyperlink.0"/>
          <w:rtl w:val="0"/>
          <w:lang w:val="en-US"/>
        </w:rPr>
      </w:pPr>
      <w:r>
        <w:rPr>
          <w:rStyle w:val="Hyperlink.0"/>
          <w:rtl w:val="0"/>
          <w:lang w:val="en-US"/>
        </w:rPr>
        <w:t xml:space="preserve">The product is expected to run under </w:t>
      </w:r>
      <w:ins w:id="161" w:date="2017-11-29T13:05:43Z" w:author="Yves Chapuis">
        <w:r>
          <w:rPr>
            <w:rStyle w:val="Hyperlink.0"/>
            <w:rtl w:val="0"/>
            <w:lang w:val="en-US"/>
          </w:rPr>
          <w:t>W</w:t>
        </w:r>
      </w:ins>
      <w:del w:id="162" w:date="2017-11-29T13:05:42Z" w:author="Yves Chapuis">
        <w:r>
          <w:rPr>
            <w:rStyle w:val="Hyperlink.0"/>
            <w:rtl w:val="0"/>
            <w:lang w:val="en-US"/>
          </w:rPr>
          <w:delText>w</w:delText>
        </w:r>
      </w:del>
      <w:r>
        <w:rPr>
          <w:rStyle w:val="Hyperlink.0"/>
          <w:rtl w:val="0"/>
          <w:lang w:val="en-US"/>
        </w:rPr>
        <w:t>indows 10 and macOS High Sierra.</w:t>
      </w:r>
    </w:p>
    <w:p>
      <w:pPr>
        <w:pStyle w:val="Body A"/>
        <w:ind w:left="1267" w:firstLine="0"/>
        <w:rPr>
          <w:lang w:val="en-US"/>
        </w:rPr>
      </w:pPr>
    </w:p>
    <w:p>
      <w:pPr>
        <w:pStyle w:val="Body A"/>
        <w:rPr>
          <w:rStyle w:val="None"/>
          <w:u w:val="single"/>
          <w:lang w:val="en-US"/>
        </w:rPr>
      </w:pPr>
      <w:r>
        <w:rPr>
          <w:rStyle w:val="None"/>
          <w:u w:val="single"/>
          <w:rtl w:val="0"/>
          <w:lang w:val="en-US"/>
        </w:rPr>
        <w:t>Version 2</w:t>
      </w:r>
    </w:p>
    <w:p>
      <w:pPr>
        <w:pStyle w:val="Body A"/>
        <w:numPr>
          <w:ilvl w:val="0"/>
          <w:numId w:val="4"/>
        </w:numPr>
        <w:bidi w:val="0"/>
        <w:ind w:right="720"/>
        <w:jc w:val="left"/>
        <w:rPr>
          <w:rStyle w:val="Hyperlink.0"/>
          <w:rtl w:val="0"/>
          <w:lang w:val="en-US"/>
        </w:rPr>
      </w:pPr>
      <w:r>
        <w:rPr>
          <w:rStyle w:val="Hyperlink.0"/>
          <w:rtl w:val="0"/>
          <w:lang w:val="en-US"/>
        </w:rPr>
        <w:t>The maintenance releases will be offered to end-users once a year.</w:t>
      </w:r>
    </w:p>
    <w:p>
      <w:pPr>
        <w:pStyle w:val="Body A"/>
        <w:numPr>
          <w:ilvl w:val="0"/>
          <w:numId w:val="4"/>
        </w:numPr>
        <w:bidi w:val="0"/>
        <w:ind w:right="720"/>
        <w:jc w:val="left"/>
        <w:rPr>
          <w:rStyle w:val="Hyperlink.0"/>
          <w:rtl w:val="0"/>
          <w:lang w:val="en-US"/>
        </w:rPr>
      </w:pPr>
      <w:r>
        <w:rPr>
          <w:rStyle w:val="Hyperlink.0"/>
          <w:rtl w:val="0"/>
          <w:lang w:val="en-US"/>
        </w:rPr>
        <w:t>Every registered user will have access to a help site via the Internet.</w:t>
      </w:r>
    </w:p>
    <w:p>
      <w:pPr>
        <w:pStyle w:val="Body A"/>
        <w:numPr>
          <w:ilvl w:val="0"/>
          <w:numId w:val="4"/>
        </w:numPr>
        <w:bidi w:val="0"/>
        <w:ind w:right="720"/>
        <w:jc w:val="left"/>
        <w:rPr>
          <w:rStyle w:val="Hyperlink.0"/>
          <w:rtl w:val="0"/>
          <w:lang w:val="en-US"/>
        </w:rPr>
      </w:pPr>
      <w:r>
        <w:rPr>
          <w:rStyle w:val="Hyperlink.0"/>
          <w:rtl w:val="0"/>
          <w:lang w:val="en-US"/>
        </w:rPr>
        <w:t>The product shall be able to be installed in the specified environment within 2 working days.</w:t>
      </w:r>
    </w:p>
    <w:p>
      <w:pPr>
        <w:pStyle w:val="Body A"/>
        <w:ind w:left="1267" w:firstLine="0"/>
        <w:rPr>
          <w:lang w:val="en-US"/>
        </w:rPr>
      </w:pPr>
    </w:p>
    <w:p>
      <w:pPr>
        <w:pStyle w:val="Body A"/>
        <w:rPr>
          <w:rStyle w:val="None"/>
          <w:u w:val="single"/>
          <w:lang w:val="en-US"/>
        </w:rPr>
      </w:pPr>
      <w:r>
        <w:rPr>
          <w:rStyle w:val="None"/>
          <w:u w:val="single"/>
          <w:rtl w:val="0"/>
          <w:lang w:val="en-US"/>
        </w:rPr>
        <w:t>Out of Scope</w:t>
      </w:r>
    </w:p>
    <w:p>
      <w:pPr>
        <w:pStyle w:val="Body A"/>
        <w:numPr>
          <w:ilvl w:val="0"/>
          <w:numId w:val="4"/>
        </w:numPr>
        <w:bidi w:val="0"/>
        <w:ind w:right="720"/>
        <w:jc w:val="left"/>
        <w:rPr>
          <w:rStyle w:val="Hyperlink.0"/>
          <w:rtl w:val="0"/>
          <w:lang w:val="en-US"/>
        </w:rPr>
      </w:pPr>
      <w:r>
        <w:rPr>
          <w:rStyle w:val="Hyperlink.0"/>
          <w:rtl w:val="0"/>
          <w:lang w:val="en-US"/>
        </w:rPr>
        <w:t>The product might eventually be sold to a foreign market</w:t>
      </w:r>
    </w:p>
    <w:p>
      <w:pPr>
        <w:pStyle w:val="Body A"/>
        <w:rPr>
          <w:rStyle w:val="None"/>
          <w:i w:val="1"/>
          <w:iCs w:val="1"/>
          <w:lang w:val="en-US"/>
        </w:rPr>
      </w:pPr>
    </w:p>
    <w:p>
      <w:pPr>
        <w:pStyle w:val="Body A"/>
        <w:rPr>
          <w:lang w:val="en-US"/>
        </w:rPr>
      </w:pPr>
    </w:p>
    <w:p>
      <w:pPr>
        <w:pStyle w:val="heading 3"/>
        <w:rPr>
          <w:rStyle w:val="None"/>
          <w:sz w:val="24"/>
          <w:szCs w:val="24"/>
          <w:lang w:val="en-US"/>
        </w:rPr>
      </w:pPr>
      <w:bookmarkStart w:name="_Toc30" w:id="163"/>
      <w:bookmarkStart w:name="_Hlk498614542" w:id="164"/>
      <w:r>
        <w:rPr>
          <w:rStyle w:val="None"/>
          <w:sz w:val="24"/>
          <w:szCs w:val="24"/>
          <w:rtl w:val="0"/>
          <w:lang w:val="en-US"/>
        </w:rPr>
        <w:t>4.3.5 Portability</w:t>
      </w:r>
      <w:bookmarkEnd w:id="163"/>
    </w:p>
    <w:p>
      <w:pPr>
        <w:pStyle w:val="Body A"/>
        <w:tabs>
          <w:tab w:val="left" w:pos="1520"/>
          <w:tab w:val="clear" w:pos="5760"/>
        </w:tabs>
        <w:rPr>
          <w:rStyle w:val="Hyperlink.0"/>
        </w:rPr>
      </w:pPr>
      <w:bookmarkEnd w:id="164"/>
    </w:p>
    <w:p>
      <w:pPr>
        <w:pStyle w:val="Body A"/>
        <w:numPr>
          <w:ilvl w:val="0"/>
          <w:numId w:val="4"/>
        </w:numPr>
        <w:bidi w:val="0"/>
        <w:ind w:right="720"/>
        <w:jc w:val="left"/>
        <w:rPr>
          <w:rStyle w:val="Hyperlink.0"/>
          <w:rtl w:val="0"/>
          <w:lang w:val="en-US"/>
        </w:rPr>
      </w:pPr>
      <w:r>
        <w:rPr>
          <w:rStyle w:val="Hyperlink.0"/>
          <w:rtl w:val="0"/>
          <w:lang w:val="en-US"/>
        </w:rPr>
        <w:t xml:space="preserve">The application should run stable on the browsers Microsoft Edge and Apple </w:t>
      </w:r>
      <w:del w:id="165" w:date="2017-11-29T13:05:55Z" w:author="Yves Chapuis">
        <w:r>
          <w:rPr>
            <w:rStyle w:val="Hyperlink.0"/>
            <w:rtl w:val="0"/>
            <w:lang w:val="en-US"/>
          </w:rPr>
          <w:delText>SAFARI</w:delText>
        </w:r>
      </w:del>
      <w:ins w:id="166" w:date="2017-11-29T13:05:55Z" w:author="Yves Chapuis">
        <w:r>
          <w:rPr>
            <w:rStyle w:val="Hyperlink.0"/>
            <w:rtl w:val="0"/>
            <w:lang w:val="en-US"/>
          </w:rPr>
          <w:t>Safari</w:t>
        </w:r>
      </w:ins>
      <w:r>
        <w:rPr>
          <w:rStyle w:val="Hyperlink.0"/>
          <w:rtl w:val="0"/>
          <w:lang w:val="en-US"/>
        </w:rPr>
        <w:t xml:space="preserve"> 11.0.</w:t>
      </w:r>
    </w:p>
    <w:p>
      <w:pPr>
        <w:pStyle w:val="Body A"/>
        <w:numPr>
          <w:ilvl w:val="0"/>
          <w:numId w:val="4"/>
        </w:numPr>
        <w:bidi w:val="0"/>
        <w:ind w:right="720"/>
        <w:jc w:val="left"/>
        <w:rPr>
          <w:rStyle w:val="Hyperlink.0"/>
          <w:rtl w:val="0"/>
          <w:lang w:val="en-US"/>
        </w:rPr>
      </w:pPr>
      <w:r>
        <w:rPr>
          <w:rStyle w:val="Hyperlink.0"/>
          <w:rtl w:val="0"/>
          <w:lang w:val="en-US"/>
        </w:rPr>
        <w:t>The application should run stable on major OS systems (</w:t>
      </w:r>
      <w:del w:id="167" w:date="2017-11-29T13:06:02Z" w:author="Yves Chapuis">
        <w:r>
          <w:rPr>
            <w:rStyle w:val="Hyperlink.0"/>
            <w:rtl w:val="0"/>
            <w:lang w:val="en-US"/>
          </w:rPr>
          <w:delText>WINDOWS</w:delText>
        </w:r>
      </w:del>
      <w:ins w:id="168" w:date="2017-11-29T13:06:03Z" w:author="Yves Chapuis">
        <w:r>
          <w:rPr>
            <w:rStyle w:val="Hyperlink.0"/>
            <w:rtl w:val="0"/>
            <w:lang w:val="en-US"/>
          </w:rPr>
          <w:t>Windows</w:t>
        </w:r>
      </w:ins>
      <w:r>
        <w:rPr>
          <w:rStyle w:val="Hyperlink.0"/>
          <w:rtl w:val="0"/>
          <w:lang w:val="en-US"/>
        </w:rPr>
        <w:t xml:space="preserve"> 10.0, macOS High Sierra).</w:t>
      </w:r>
    </w:p>
    <w:p>
      <w:pPr>
        <w:pStyle w:val="Body A"/>
        <w:numPr>
          <w:ilvl w:val="0"/>
          <w:numId w:val="4"/>
        </w:numPr>
        <w:rPr>
          <w:lang w:val="en-US"/>
        </w:rPr>
      </w:pPr>
    </w:p>
    <w:p>
      <w:pPr>
        <w:pStyle w:val="heading 3"/>
        <w:rPr>
          <w:rStyle w:val="None"/>
          <w:sz w:val="24"/>
          <w:szCs w:val="24"/>
          <w:lang w:val="en-US"/>
        </w:rPr>
      </w:pPr>
      <w:bookmarkStart w:name="_Toc31" w:id="169"/>
      <w:r>
        <w:rPr>
          <w:rStyle w:val="None"/>
          <w:sz w:val="24"/>
          <w:szCs w:val="24"/>
          <w:rtl w:val="0"/>
          <w:lang w:val="en-US"/>
        </w:rPr>
        <w:t>4.3.6 Usability</w:t>
      </w:r>
      <w:bookmarkEnd w:id="169"/>
    </w:p>
    <w:p>
      <w:pPr>
        <w:pStyle w:val="heading 3"/>
        <w:rPr>
          <w:rStyle w:val="None"/>
          <w:color w:val="9bbb59"/>
          <w:u w:color="9bbb59"/>
          <w:lang w:val="en-US"/>
        </w:rPr>
      </w:pPr>
    </w:p>
    <w:p>
      <w:pPr>
        <w:pStyle w:val="Body A"/>
        <w:rPr>
          <w:rStyle w:val="None"/>
          <w:u w:val="single"/>
          <w:lang w:val="en-US"/>
        </w:rPr>
      </w:pPr>
      <w:r>
        <w:rPr>
          <w:rStyle w:val="None"/>
          <w:u w:val="single"/>
          <w:rtl w:val="0"/>
          <w:lang w:val="en-US"/>
        </w:rPr>
        <w:t>Version 1</w:t>
      </w:r>
    </w:p>
    <w:p>
      <w:pPr>
        <w:pStyle w:val="Body A"/>
        <w:numPr>
          <w:ilvl w:val="0"/>
          <w:numId w:val="4"/>
        </w:numPr>
        <w:bidi w:val="0"/>
        <w:ind w:right="720"/>
        <w:jc w:val="left"/>
        <w:rPr>
          <w:rStyle w:val="Hyperlink.0"/>
          <w:rtl w:val="0"/>
          <w:lang w:val="en-US"/>
        </w:rPr>
      </w:pPr>
      <w:r>
        <w:rPr>
          <w:rStyle w:val="Hyperlink.0"/>
          <w:rtl w:val="0"/>
          <w:lang w:val="en-US"/>
        </w:rPr>
        <w:t>The product shall help the user to avoid making mistakes</w:t>
      </w:r>
    </w:p>
    <w:p>
      <w:pPr>
        <w:pStyle w:val="Body A"/>
        <w:numPr>
          <w:ilvl w:val="0"/>
          <w:numId w:val="4"/>
        </w:numPr>
        <w:bidi w:val="0"/>
        <w:ind w:right="720"/>
        <w:jc w:val="left"/>
        <w:rPr>
          <w:rStyle w:val="Hyperlink.0"/>
          <w:rtl w:val="0"/>
          <w:lang w:val="en-US"/>
        </w:rPr>
      </w:pPr>
      <w:r>
        <w:rPr>
          <w:rStyle w:val="Hyperlink.0"/>
          <w:rtl w:val="0"/>
          <w:lang w:val="en-US"/>
        </w:rPr>
        <w:t>The product shall make the users want to use it.</w:t>
      </w:r>
    </w:p>
    <w:p>
      <w:pPr>
        <w:pStyle w:val="Body A"/>
        <w:numPr>
          <w:ilvl w:val="0"/>
          <w:numId w:val="4"/>
        </w:numPr>
        <w:bidi w:val="0"/>
        <w:ind w:right="720"/>
        <w:jc w:val="left"/>
        <w:rPr>
          <w:rStyle w:val="Hyperlink.0"/>
          <w:rtl w:val="0"/>
          <w:lang w:val="en-US"/>
        </w:rPr>
      </w:pPr>
      <w:r>
        <w:rPr>
          <w:rStyle w:val="Hyperlink.0"/>
          <w:rtl w:val="0"/>
          <w:lang w:val="en-US"/>
        </w:rPr>
        <w:t>The product shall be used by people with no training</w:t>
      </w:r>
    </w:p>
    <w:p>
      <w:pPr>
        <w:pStyle w:val="Body A"/>
        <w:numPr>
          <w:ilvl w:val="0"/>
          <w:numId w:val="4"/>
        </w:numPr>
        <w:bidi w:val="0"/>
        <w:ind w:right="720"/>
        <w:jc w:val="left"/>
        <w:rPr>
          <w:rStyle w:val="Hyperlink.0"/>
          <w:rtl w:val="0"/>
          <w:lang w:val="en-US"/>
        </w:rPr>
      </w:pPr>
      <w:r>
        <w:rPr>
          <w:rStyle w:val="Hyperlink.0"/>
          <w:rtl w:val="0"/>
          <w:lang w:val="en-US"/>
        </w:rPr>
        <w:t>The product shall be easy for a truck driver to learn.</w:t>
      </w:r>
    </w:p>
    <w:p>
      <w:pPr>
        <w:pStyle w:val="Body A"/>
        <w:numPr>
          <w:ilvl w:val="0"/>
          <w:numId w:val="4"/>
        </w:numPr>
        <w:bidi w:val="0"/>
        <w:ind w:right="720"/>
        <w:jc w:val="left"/>
        <w:rPr>
          <w:rStyle w:val="Hyperlink.0"/>
          <w:rtl w:val="0"/>
          <w:lang w:val="en-US"/>
        </w:rPr>
      </w:pPr>
      <w:r>
        <w:rPr>
          <w:rStyle w:val="Hyperlink.0"/>
          <w:rtl w:val="0"/>
          <w:lang w:val="en-US"/>
        </w:rPr>
        <w:t>The product shall use symbols and words that are naturally understandable by the user community.</w:t>
      </w:r>
    </w:p>
    <w:p>
      <w:pPr>
        <w:pStyle w:val="Body A"/>
        <w:ind w:left="1267" w:firstLine="0"/>
        <w:rPr>
          <w:lang w:val="en-US"/>
        </w:rPr>
      </w:pPr>
    </w:p>
    <w:p>
      <w:pPr>
        <w:pStyle w:val="Body A"/>
        <w:rPr>
          <w:rStyle w:val="None"/>
          <w:u w:val="single"/>
          <w:lang w:val="en-US"/>
        </w:rPr>
      </w:pPr>
      <w:r>
        <w:rPr>
          <w:rStyle w:val="None"/>
          <w:u w:val="single"/>
          <w:rtl w:val="0"/>
          <w:lang w:val="en-US"/>
        </w:rPr>
        <w:t>Version 2</w:t>
      </w:r>
    </w:p>
    <w:p>
      <w:pPr>
        <w:pStyle w:val="Body A"/>
        <w:numPr>
          <w:ilvl w:val="0"/>
          <w:numId w:val="4"/>
        </w:numPr>
        <w:bidi w:val="0"/>
        <w:ind w:right="720"/>
        <w:jc w:val="left"/>
        <w:rPr>
          <w:rStyle w:val="Hyperlink.0"/>
          <w:rtl w:val="0"/>
          <w:lang w:val="en-US"/>
        </w:rPr>
      </w:pPr>
      <w:r>
        <w:rPr>
          <w:rStyle w:val="Hyperlink.0"/>
          <w:rtl w:val="0"/>
          <w:lang w:val="en-US"/>
        </w:rPr>
        <w:t>The product shall conform to the Swiss Disabilities Act.</w:t>
      </w:r>
    </w:p>
    <w:p>
      <w:pPr>
        <w:pStyle w:val="Body A"/>
        <w:numPr>
          <w:ilvl w:val="0"/>
          <w:numId w:val="4"/>
        </w:numPr>
        <w:bidi w:val="0"/>
        <w:ind w:right="720"/>
        <w:jc w:val="left"/>
        <w:rPr>
          <w:rStyle w:val="Hyperlink.0"/>
          <w:rtl w:val="0"/>
          <w:lang w:val="en-US"/>
        </w:rPr>
      </w:pPr>
      <w:r>
        <w:rPr>
          <w:rStyle w:val="Hyperlink.0"/>
          <w:rtl w:val="0"/>
          <w:lang w:val="en-US"/>
        </w:rPr>
        <w:t>The product shall allow the user to select a chosen language.</w:t>
      </w:r>
    </w:p>
    <w:p>
      <w:pPr>
        <w:pStyle w:val="heading 3"/>
      </w:pPr>
      <w:r>
        <w:rPr>
          <w:sz w:val="24"/>
          <w:szCs w:val="24"/>
          <w:lang w:val="en-US"/>
        </w:rPr>
      </w:r>
    </w:p>
    <w:sectPr>
      <w:headerReference w:type="default" r:id="rId11"/>
      <w:footerReference w:type="default" r:id="rId12"/>
      <w:pgSz w:w="11900" w:h="16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8" w:author="Yves Chapuis" w:date="2017-11-29T12:49:25Z">
    <w:p w14:paraId="1111FFFF">
      <w:pPr>
        <w:pStyle w:val="Default"/>
        <w:bidi w:val="0"/>
      </w:pPr>
    </w:p>
    <w:p w14:paraId="11120000">
      <w:pPr>
        <w:pStyle w:val="Default"/>
        <w:bidi w:val="0"/>
      </w:pPr>
      <w:r>
        <w:rPr>
          <w:rFonts w:cs="Arial Unicode MS" w:eastAsia="Arial Unicode MS"/>
          <w:rtl w:val="0"/>
        </w:rPr>
        <w:t>Needs to be written out</w:t>
      </w:r>
    </w:p>
  </w:comment>
  <w:comment w:id="107" w:author="Yves Chapuis" w:date="2017-11-29T12:55:52Z">
    <w:p w14:paraId="11120001">
      <w:pPr>
        <w:pStyle w:val="Default"/>
        <w:bidi w:val="0"/>
      </w:pPr>
    </w:p>
    <w:p w14:paraId="11120002">
      <w:pPr>
        <w:pStyle w:val="Default"/>
        <w:bidi w:val="0"/>
      </w:pPr>
      <w:r>
        <w:rPr>
          <w:rFonts w:cs="Arial Unicode MS" w:eastAsia="Arial Unicode MS"/>
          <w:rtl w:val="0"/>
        </w:rPr>
        <w:t>Maybe extend the use cases a bit? More details/graphics?</w:t>
      </w:r>
    </w:p>
  </w:comment>
  <w:comment w:id="111" w:author="Yves Chapuis" w:date="2017-11-29T12:56:56Z">
    <w:p w14:paraId="11120003">
      <w:pPr>
        <w:pStyle w:val="Default"/>
        <w:bidi w:val="0"/>
      </w:pPr>
    </w:p>
    <w:p w14:paraId="11120004">
      <w:pPr>
        <w:pStyle w:val="Default"/>
        <w:bidi w:val="0"/>
      </w:pPr>
      <w:r>
        <w:rPr>
          <w:rFonts w:cs="Arial Unicode MS" w:eastAsia="Arial Unicode MS"/>
          <w:rtl w:val="0"/>
        </w:rPr>
        <w:t>Confirm this with the others.</w:t>
      </w:r>
    </w:p>
  </w:comment>
  <w:comment w:id="158" w:author="Yves Chapuis" w:date="2017-11-29T13:05:05Z">
    <w:p w14:paraId="11120005">
      <w:pPr>
        <w:pStyle w:val="Default"/>
        <w:bidi w:val="0"/>
      </w:pPr>
    </w:p>
    <w:p w14:paraId="11120006">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d change this to whenever there</w:t>
      </w:r>
      <w:r>
        <w:rPr>
          <w:rFonts w:cs="Arial Unicode MS" w:eastAsia="Arial Unicode MS" w:hint="default"/>
          <w:rtl w:val="0"/>
        </w:rPr>
        <w:t>’</w:t>
      </w:r>
      <w:r>
        <w:rPr>
          <w:rFonts w:cs="Arial Unicode MS" w:eastAsia="Arial Unicode MS"/>
          <w:rtl w:val="0"/>
        </w:rPr>
        <w:t>s a working internet connection and the server is up and running.</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sz w:val="18"/>
        <w:szCs w:val="18"/>
      </w:rPr>
      <w:fldChar w:fldCharType="begin" w:fldLock="0"/>
    </w:r>
    <w:r>
      <w:rPr>
        <w:sz w:val="18"/>
        <w:szCs w:val="18"/>
      </w:rPr>
      <w:instrText xml:space="preserve"> FILENAME \* MERGEFORMAT</w:instrText>
    </w:r>
    <w:r>
      <w:rPr>
        <w:sz w:val="18"/>
        <w:szCs w:val="18"/>
      </w:rPr>
      <w:fldChar w:fldCharType="separate" w:fldLock="0"/>
    </w:r>
    <w:r>
      <w:rPr>
        <w:sz w:val="18"/>
        <w:szCs w:val="18"/>
        <w:rtl w:val="0"/>
        <w:lang w:val="en-US"/>
      </w:rPr>
      <w:t>SRS_Ver_1.8.4</w:t>
    </w:r>
    <w:r>
      <w:rPr>
        <w:sz w:val="18"/>
        <w:szCs w:val="18"/>
      </w:rPr>
      <w:fldChar w:fldCharType="end" w:fldLock="0"/>
    </w:r>
    <w:r>
      <w:rPr>
        <w:sz w:val="18"/>
        <w:szCs w:val="18"/>
        <w:rtl w:val="0"/>
        <w:lang w:val="en-US"/>
      </w:rPr>
      <w:t xml:space="preserve">                              Page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10</w:t>
    </w:r>
    <w:r>
      <w:rPr>
        <w:sz w:val="18"/>
        <w:szCs w:val="18"/>
        <w:rtl w:val="0"/>
      </w:rPr>
      <w:fldChar w:fldCharType="end" w:fldLock="0"/>
    </w:r>
    <w:r>
      <w:rPr>
        <w:sz w:val="18"/>
        <w:szCs w:val="18"/>
        <w:rtl w:val="0"/>
        <w:lang w:val="en-US"/>
      </w:rPr>
      <w:t xml:space="preserve"> of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t>12</w:t>
    </w:r>
    <w:r>
      <w:rPr>
        <w:sz w:val="18"/>
        <w:szCs w:val="18"/>
        <w:rtl w:val="0"/>
      </w:rPr>
      <w:fldChar w:fldCharType="end" w:fldLock="0"/>
    </w:r>
    <w:r>
      <w:rPr>
        <w:sz w:val="18"/>
        <w:szCs w:val="18"/>
        <w:rtl w:val="0"/>
        <w:lang w:val="en-US"/>
      </w:rPr>
      <w:t xml:space="preserve"> </w:t>
      <w:tab/>
      <w:t xml:space="preserve">                                         </w:t>
    </w:r>
    <w:r>
      <w:rPr>
        <w:sz w:val="18"/>
        <w:szCs w:val="18"/>
      </w:rPr>
      <w:fldChar w:fldCharType="begin" w:fldLock="0"/>
    </w:r>
    <w:r>
      <w:rPr>
        <w:sz w:val="18"/>
        <w:szCs w:val="18"/>
      </w:rPr>
      <w:instrText xml:space="preserve"> DATE \@ "M/d/yy" </w:instrText>
    </w:r>
    <w:r>
      <w:rPr>
        <w:sz w:val="18"/>
        <w:szCs w:val="18"/>
      </w:rPr>
      <w:fldChar w:fldCharType="separate" w:fldLock="0"/>
    </w:r>
    <w:r>
      <w:rPr>
        <w:sz w:val="18"/>
        <w:szCs w:val="18"/>
        <w:rtl w:val="0"/>
        <w:lang w:val="en-US"/>
      </w:rPr>
      <w:t>11/28/17</w:t>
    </w:r>
    <w:r>
      <w:rPr>
        <w:sz w:val="18"/>
        <w:szCs w:val="18"/>
      </w:rPr>
      <w:fldChar w:fldCharType="end" w:fldLock="0"/>
    </w:r>
    <w:r>
      <w:rPr>
        <w:sz w:val="2"/>
        <w:szCs w:val="2"/>
        <w:rtl w:val="0"/>
        <w:lang w:val="en-US"/>
      </w:rPr>
      <w:t>f</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5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126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2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1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5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tabs>
          <w:tab w:val="left" w:pos="1432"/>
          <w:tab w:val="left" w:pos="1520"/>
          <w:tab w:val="left" w:pos="5760"/>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left" w:pos="1432"/>
          <w:tab w:val="left" w:pos="1520"/>
          <w:tab w:val="left" w:pos="5760"/>
        </w:tabs>
        <w:ind w:left="135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32"/>
          <w:tab w:val="left" w:pos="1520"/>
          <w:tab w:val="left" w:pos="57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32"/>
          <w:tab w:val="left" w:pos="1520"/>
          <w:tab w:val="left" w:pos="57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left" w:pos="1432"/>
          <w:tab w:val="left" w:pos="1520"/>
          <w:tab w:val="left" w:pos="57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32"/>
          <w:tab w:val="left" w:pos="1520"/>
          <w:tab w:val="left" w:pos="57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32"/>
          <w:tab w:val="left" w:pos="1520"/>
          <w:tab w:val="left" w:pos="57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left" w:pos="1432"/>
          <w:tab w:val="left" w:pos="1520"/>
          <w:tab w:val="clear" w:pos="57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32"/>
          <w:tab w:val="left" w:pos="1520"/>
          <w:tab w:val="left" w:pos="57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0"/>
  </w:abstractNum>
  <w:abstractNum w:abstractNumId="7">
    <w:multiLevelType w:val="hybridMultilevel"/>
    <w:styleLink w:val="Imported Style 2.0"/>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576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ind w:left="126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2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1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5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126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2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1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5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s"/>
  </w:abstractNum>
  <w:abstractNum w:abstractNumId="13">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720"/>
        </w:tabs>
        <w:ind w:left="720" w:hanging="1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lvl w:ilvl="0">
        <w:start w:val="1"/>
        <w:numFmt w:val="bullet"/>
        <w:suff w:val="tab"/>
        <w:lvlText w:val="·"/>
        <w:lvlJc w:val="left"/>
        <w:pPr>
          <w:tabs>
            <w:tab w:val="left" w:pos="720"/>
            <w:tab w:val="left" w:pos="1520"/>
            <w:tab w:val="clear" w:pos="5760"/>
          </w:tabs>
          <w:ind w:left="126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20"/>
            <w:tab w:val="left" w:pos="1520"/>
            <w:tab w:val="clear" w:pos="5760"/>
          </w:tabs>
          <w:ind w:left="19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520"/>
            <w:tab w:val="clear" w:pos="5760"/>
          </w:tabs>
          <w:ind w:left="27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520"/>
            <w:tab w:val="clear" w:pos="5760"/>
          </w:tabs>
          <w:ind w:left="342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20"/>
            <w:tab w:val="left" w:pos="1520"/>
            <w:tab w:val="clear" w:pos="5760"/>
          </w:tabs>
          <w:ind w:left="41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520"/>
            <w:tab w:val="clear" w:pos="5760"/>
          </w:tabs>
          <w:ind w:left="48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520"/>
            <w:tab w:val="clear" w:pos="5760"/>
          </w:tabs>
          <w:ind w:left="55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20"/>
            <w:tab w:val="left" w:pos="1520"/>
            <w:tab w:val="clear" w:pos="5760"/>
          </w:tabs>
          <w:ind w:left="63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520"/>
            <w:tab w:val="clear" w:pos="5760"/>
          </w:tabs>
          <w:ind w:left="70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left" w:pos="720"/>
        <w:tab w:val="center" w:pos="4320"/>
        <w:tab w:val="left" w:pos="5760"/>
        <w:tab w:val="right" w:pos="8640"/>
      </w:tabs>
      <w:suppressAutoHyphens w:val="0"/>
      <w:bidi w:val="0"/>
      <w:spacing w:before="0" w:after="0" w:line="240" w:lineRule="auto"/>
      <w:ind w:left="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tabs>
        <w:tab w:val="left" w:pos="720"/>
        <w:tab w:val="left" w:pos="5760"/>
      </w:tabs>
      <w:suppressAutoHyphens w:val="0"/>
      <w:bidi w:val="0"/>
      <w:spacing w:before="0" w:after="0" w:line="240" w:lineRule="auto"/>
      <w:ind w:left="0" w:right="72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Normal.0">
    <w:name w:val="Normal"/>
    <w:next w:val="Normal.0"/>
    <w:pPr>
      <w:keepNext w:val="0"/>
      <w:keepLines w:val="0"/>
      <w:pageBreakBefore w:val="0"/>
      <w:widowControl w:val="1"/>
      <w:shd w:val="clear" w:color="auto" w:fill="auto"/>
      <w:tabs>
        <w:tab w:val="left" w:pos="720"/>
        <w:tab w:val="left" w:pos="5760"/>
      </w:tabs>
      <w:suppressAutoHyphens w:val="0"/>
      <w:bidi w:val="0"/>
      <w:spacing w:before="0" w:after="0" w:line="240" w:lineRule="auto"/>
      <w:ind w:left="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365f91"/>
      <w:spacing w:val="0"/>
      <w:kern w:val="0"/>
      <w:position w:val="0"/>
      <w:sz w:val="32"/>
      <w:szCs w:val="32"/>
      <w:u w:val="none" w:color="365f91"/>
      <w:vertAlign w:val="baseline"/>
      <w:lang w:val="de-DE"/>
    </w:rPr>
  </w:style>
  <w:style w:type="paragraph" w:styleId="TOC 1">
    <w:name w:val="TOC 1"/>
    <w:next w:val="TOC 1"/>
    <w:pPr>
      <w:keepNext w:val="0"/>
      <w:keepLines w:val="0"/>
      <w:pageBreakBefore w:val="0"/>
      <w:widowControl w:val="1"/>
      <w:shd w:val="clear" w:color="auto" w:fill="auto"/>
      <w:tabs>
        <w:tab w:val="left" w:pos="720"/>
        <w:tab w:val="left" w:pos="5760"/>
        <w:tab w:val="right" w:pos="9000"/>
      </w:tabs>
      <w:suppressAutoHyphens w:val="0"/>
      <w:bidi w:val="0"/>
      <w:spacing w:before="360" w:after="0" w:line="240" w:lineRule="auto"/>
      <w:ind w:left="0" w:right="0" w:firstLine="0"/>
      <w:jc w:val="left"/>
      <w:outlineLvl w:val="9"/>
    </w:pPr>
    <w:rPr>
      <w:rFonts w:ascii="Helvetica Neue" w:cs="Helvetica Neue" w:hAnsi="Helvetica Neue" w:eastAsia="Helvetica Neue"/>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0"/>
      <w:keepLines w:val="0"/>
      <w:pageBreakBefore w:val="0"/>
      <w:widowControl w:val="1"/>
      <w:shd w:val="clear" w:color="auto" w:fill="auto"/>
      <w:tabs>
        <w:tab w:val="left" w:pos="432"/>
        <w:tab w:val="left" w:pos="720"/>
        <w:tab w:val="left" w:pos="5760"/>
      </w:tabs>
      <w:suppressAutoHyphens w:val="0"/>
      <w:bidi w:val="0"/>
      <w:spacing w:before="240" w:after="0" w:line="240" w:lineRule="auto"/>
      <w:ind w:left="0" w:right="72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de-DE"/>
    </w:rPr>
  </w:style>
  <w:style w:type="paragraph" w:styleId="TOC 2">
    <w:name w:val="TOC 2"/>
    <w:next w:val="TOC 2"/>
    <w:pPr>
      <w:keepNext w:val="0"/>
      <w:keepLines w:val="0"/>
      <w:pageBreakBefore w:val="0"/>
      <w:widowControl w:val="1"/>
      <w:shd w:val="clear" w:color="auto" w:fill="auto"/>
      <w:tabs>
        <w:tab w:val="left" w:pos="720"/>
        <w:tab w:val="left" w:pos="5760"/>
        <w:tab w:val="right" w:pos="9000"/>
      </w:tabs>
      <w:suppressAutoHyphens w:val="0"/>
      <w:bidi w:val="0"/>
      <w:spacing w:before="24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A"/>
    <w:pPr>
      <w:keepNext w:val="0"/>
      <w:keepLines w:val="0"/>
      <w:pageBreakBefore w:val="0"/>
      <w:widowControl w:val="1"/>
      <w:shd w:val="clear" w:color="auto" w:fill="auto"/>
      <w:tabs>
        <w:tab w:val="left" w:pos="432"/>
        <w:tab w:val="left" w:pos="720"/>
        <w:tab w:val="left" w:pos="5760"/>
      </w:tabs>
      <w:suppressAutoHyphens w:val="0"/>
      <w:bidi w:val="0"/>
      <w:spacing w:before="120" w:after="0" w:line="240" w:lineRule="auto"/>
      <w:ind w:left="187" w:right="72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single" w:color="000000"/>
      <w:vertAlign w:val="baseline"/>
      <w:lang w:val="de-DE"/>
    </w:rPr>
  </w:style>
  <w:style w:type="paragraph" w:styleId="TOC 3">
    <w:name w:val="TOC 3"/>
    <w:next w:val="TOC 3"/>
    <w:pPr>
      <w:keepNext w:val="0"/>
      <w:keepLines w:val="0"/>
      <w:pageBreakBefore w:val="0"/>
      <w:widowControl w:val="1"/>
      <w:shd w:val="clear" w:color="auto" w:fill="auto"/>
      <w:tabs>
        <w:tab w:val="left" w:pos="720"/>
        <w:tab w:val="left" w:pos="5760"/>
        <w:tab w:val="right" w:pos="9000"/>
      </w:tabs>
      <w:suppressAutoHyphens w:val="0"/>
      <w:bidi w:val="0"/>
      <w:spacing w:before="0" w:after="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Body A"/>
    <w:pPr>
      <w:keepNext w:val="0"/>
      <w:keepLines w:val="0"/>
      <w:pageBreakBefore w:val="0"/>
      <w:widowControl w:val="1"/>
      <w:shd w:val="clear" w:color="auto" w:fill="auto"/>
      <w:tabs>
        <w:tab w:val="left" w:pos="432"/>
        <w:tab w:val="left" w:pos="720"/>
        <w:tab w:val="left" w:pos="5760"/>
      </w:tabs>
      <w:suppressAutoHyphens w:val="0"/>
      <w:bidi w:val="0"/>
      <w:spacing w:before="120" w:after="0" w:line="240" w:lineRule="auto"/>
      <w:ind w:left="374" w:right="72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single" w:color="000000"/>
      <w:vertAlign w:val="baseline"/>
      <w:lang w:val="de-DE"/>
    </w:rPr>
  </w:style>
  <w:style w:type="paragraph" w:styleId="Text Yves">
    <w:name w:val="Text Yves"/>
    <w:next w:val="Text Yves"/>
    <w:pPr>
      <w:keepNext w:val="0"/>
      <w:keepLines w:val="0"/>
      <w:pageBreakBefore w:val="0"/>
      <w:widowControl w:val="1"/>
      <w:shd w:val="clear" w:color="auto" w:fill="auto"/>
      <w:tabs>
        <w:tab w:val="left" w:pos="720"/>
        <w:tab w:val="left" w:pos="1520"/>
        <w:tab w:val="left" w:pos="5760"/>
      </w:tabs>
      <w:suppressAutoHyphens w:val="0"/>
      <w:bidi w:val="0"/>
      <w:spacing w:before="0" w:after="0" w:line="240" w:lineRule="auto"/>
      <w:ind w:left="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7c9547"/>
      <w:spacing w:val="0"/>
      <w:kern w:val="0"/>
      <w:position w:val="0"/>
      <w:sz w:val="24"/>
      <w:szCs w:val="24"/>
      <w:u w:val="none" w:color="000000"/>
      <w:vertAlign w:val="baseline"/>
      <w:lang w:val="en-US"/>
    </w:rPr>
  </w:style>
  <w:style w:type="paragraph" w:styleId="level 2 bullet">
    <w:name w:val="level 2 bullet"/>
    <w:next w:val="level 2 bullet"/>
    <w:pPr>
      <w:keepNext w:val="0"/>
      <w:keepLines w:val="0"/>
      <w:pageBreakBefore w:val="0"/>
      <w:widowControl w:val="1"/>
      <w:shd w:val="clear" w:color="auto" w:fill="auto"/>
      <w:tabs>
        <w:tab w:val="left" w:pos="720"/>
        <w:tab w:val="left" w:pos="5760"/>
      </w:tabs>
      <w:suppressAutoHyphens w:val="0"/>
      <w:bidi w:val="0"/>
      <w:spacing w:before="0" w:after="0" w:line="240" w:lineRule="auto"/>
      <w:ind w:left="576" w:right="720" w:hanging="288"/>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Imported Style 1.0">
    <w:name w:val="Imported Style 1.0"/>
    <w:pPr>
      <w:numPr>
        <w:numId w:val="3"/>
      </w:numPr>
    </w:pPr>
  </w:style>
  <w:style w:type="numbering" w:styleId="Imported Style 2">
    <w:name w:val="Imported Style 2"/>
    <w:pPr>
      <w:numPr>
        <w:numId w:val="5"/>
      </w:numPr>
    </w:pPr>
  </w:style>
  <w:style w:type="numbering" w:styleId="Imported Style 2.0">
    <w:name w:val="Imported Style 2.0"/>
    <w:pPr>
      <w:numPr>
        <w:numId w:val="7"/>
      </w:numPr>
    </w:pPr>
  </w:style>
  <w:style w:type="paragraph" w:styleId="List Paragraph">
    <w:name w:val="List Paragraph"/>
    <w:next w:val="List Paragraph"/>
    <w:pPr>
      <w:keepNext w:val="0"/>
      <w:keepLines w:val="0"/>
      <w:pageBreakBefore w:val="0"/>
      <w:widowControl w:val="1"/>
      <w:shd w:val="clear" w:color="auto" w:fill="auto"/>
      <w:tabs>
        <w:tab w:val="left" w:pos="720"/>
        <w:tab w:val="left" w:pos="5760"/>
      </w:tabs>
      <w:suppressAutoHyphens w:val="0"/>
      <w:bidi w:val="0"/>
      <w:spacing w:before="0" w:after="0" w:line="240" w:lineRule="auto"/>
      <w:ind w:left="720" w:right="72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9"/>
      </w:numPr>
    </w:pPr>
  </w:style>
  <w:style w:type="numbering" w:styleId="Imported Style 4">
    <w:name w:val="Imported Style 4"/>
    <w:pPr>
      <w:numPr>
        <w:numId w:val="11"/>
      </w:numPr>
    </w:pPr>
  </w:style>
  <w:style w:type="paragraph" w:styleId="lev2">
    <w:name w:val="lev2"/>
    <w:next w:val="lev2"/>
    <w:pPr>
      <w:keepNext w:val="0"/>
      <w:keepLines w:val="0"/>
      <w:pageBreakBefore w:val="0"/>
      <w:widowControl w:val="1"/>
      <w:shd w:val="clear" w:color="auto" w:fill="auto"/>
      <w:tabs>
        <w:tab w:val="left" w:pos="720"/>
        <w:tab w:val="left" w:pos="5760"/>
      </w:tabs>
      <w:suppressAutoHyphens w:val="0"/>
      <w:bidi w:val="0"/>
      <w:spacing w:before="0" w:after="100" w:line="240" w:lineRule="auto"/>
      <w:ind w:left="360" w:right="72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numbering" w:styleId="Bullets">
    <w:name w:val="Bullets"/>
    <w:pPr>
      <w:numPr>
        <w:numId w:val="14"/>
      </w:numPr>
    </w:pPr>
  </w:style>
  <w:style w:type="paragraph" w:styleId="lev3">
    <w:name w:val="lev3"/>
    <w:next w:val="lev3"/>
    <w:pPr>
      <w:keepNext w:val="0"/>
      <w:keepLines w:val="0"/>
      <w:pageBreakBefore w:val="0"/>
      <w:widowControl w:val="1"/>
      <w:shd w:val="clear" w:color="auto" w:fill="auto"/>
      <w:tabs>
        <w:tab w:val="left" w:pos="720"/>
        <w:tab w:val="left" w:pos="5760"/>
      </w:tabs>
      <w:suppressAutoHyphens w:val="0"/>
      <w:bidi w:val="0"/>
      <w:spacing w:before="40" w:after="100" w:line="240" w:lineRule="auto"/>
      <w:ind w:left="1440" w:right="72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single" w:color="000000"/>
      <w:vertAlign w:val="baseline"/>
      <w:lang w:val="en-US"/>
    </w:rPr>
  </w:style>
  <w:style w:type="character" w:styleId="None">
    <w:name w:val="None"/>
  </w:style>
  <w:style w:type="character" w:styleId="Hyperlink.0">
    <w:name w:val="Hyperlink.0"/>
    <w:basedOn w:val="None"/>
    <w:next w:val="Hyperlink.0"/>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