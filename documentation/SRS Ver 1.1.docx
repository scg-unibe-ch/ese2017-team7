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583" w:rsidRDefault="00516583">
      <w:pPr>
        <w:tabs>
          <w:tab w:val="clear" w:pos="5760"/>
          <w:tab w:val="left" w:pos="1520"/>
          <w:tab w:val="left" w:pos="5940"/>
          <w:tab w:val="left" w:pos="6300"/>
        </w:tabs>
        <w:jc w:val="center"/>
        <w:rPr>
          <w:rStyle w:val="None"/>
          <w:b/>
          <w:bCs/>
          <w:sz w:val="28"/>
          <w:szCs w:val="28"/>
        </w:rPr>
      </w:pPr>
      <w:bookmarkStart w:id="0" w:name="_GoBack"/>
      <w:bookmarkEnd w:id="0"/>
    </w:p>
    <w:p w:rsidR="00516583" w:rsidRDefault="00516583">
      <w:pPr>
        <w:tabs>
          <w:tab w:val="clear" w:pos="5760"/>
          <w:tab w:val="left" w:pos="1520"/>
          <w:tab w:val="left" w:pos="5940"/>
          <w:tab w:val="left" w:pos="6300"/>
        </w:tabs>
        <w:jc w:val="center"/>
        <w:rPr>
          <w:rStyle w:val="None"/>
          <w:b/>
          <w:bCs/>
          <w:sz w:val="28"/>
          <w:szCs w:val="28"/>
        </w:rPr>
      </w:pPr>
    </w:p>
    <w:p w:rsidR="00516583" w:rsidRDefault="00516583">
      <w:pPr>
        <w:tabs>
          <w:tab w:val="clear" w:pos="5760"/>
          <w:tab w:val="left" w:pos="1520"/>
          <w:tab w:val="left" w:pos="5940"/>
          <w:tab w:val="left" w:pos="6300"/>
        </w:tabs>
        <w:jc w:val="center"/>
        <w:rPr>
          <w:rStyle w:val="None"/>
          <w:b/>
          <w:bCs/>
          <w:sz w:val="28"/>
          <w:szCs w:val="28"/>
        </w:rPr>
      </w:pPr>
    </w:p>
    <w:p w:rsidR="00516583" w:rsidRDefault="00516583">
      <w:pPr>
        <w:tabs>
          <w:tab w:val="clear" w:pos="5760"/>
          <w:tab w:val="left" w:pos="1520"/>
          <w:tab w:val="left" w:pos="5940"/>
          <w:tab w:val="left" w:pos="6300"/>
        </w:tabs>
        <w:jc w:val="center"/>
        <w:rPr>
          <w:rStyle w:val="None"/>
          <w:b/>
          <w:bCs/>
          <w:sz w:val="28"/>
          <w:szCs w:val="28"/>
        </w:rPr>
      </w:pPr>
    </w:p>
    <w:p w:rsidR="00516583" w:rsidRDefault="00FD65FF">
      <w:pPr>
        <w:tabs>
          <w:tab w:val="clear" w:pos="5760"/>
          <w:tab w:val="left" w:pos="1520"/>
          <w:tab w:val="left" w:pos="5940"/>
          <w:tab w:val="left" w:pos="6300"/>
        </w:tabs>
        <w:jc w:val="center"/>
        <w:rPr>
          <w:rStyle w:val="None"/>
          <w:b/>
          <w:bCs/>
          <w:sz w:val="28"/>
          <w:szCs w:val="28"/>
        </w:rPr>
      </w:pPr>
      <w:r>
        <w:rPr>
          <w:rStyle w:val="None"/>
          <w:b/>
          <w:bCs/>
          <w:sz w:val="28"/>
          <w:szCs w:val="28"/>
        </w:rPr>
        <w:t>Software Requirements Specification (SRS) Template</w:t>
      </w:r>
    </w:p>
    <w:p w:rsidR="00516583" w:rsidRDefault="00516583">
      <w:pPr>
        <w:tabs>
          <w:tab w:val="left" w:pos="5940"/>
          <w:tab w:val="left" w:pos="6300"/>
        </w:tabs>
        <w:jc w:val="center"/>
        <w:rPr>
          <w:rStyle w:val="None"/>
          <w:b/>
          <w:bCs/>
          <w:sz w:val="28"/>
          <w:szCs w:val="28"/>
        </w:rPr>
      </w:pPr>
    </w:p>
    <w:p w:rsidR="00516583" w:rsidRDefault="00516583">
      <w:pPr>
        <w:tabs>
          <w:tab w:val="left" w:pos="5940"/>
          <w:tab w:val="left" w:pos="6300"/>
        </w:tabs>
        <w:jc w:val="center"/>
        <w:rPr>
          <w:rStyle w:val="None"/>
          <w:b/>
          <w:bCs/>
          <w:sz w:val="28"/>
          <w:szCs w:val="28"/>
        </w:rPr>
      </w:pPr>
    </w:p>
    <w:p w:rsidR="00516583" w:rsidRDefault="00516583">
      <w:pPr>
        <w:tabs>
          <w:tab w:val="clear" w:pos="5760"/>
          <w:tab w:val="left" w:pos="1520"/>
          <w:tab w:val="left" w:pos="5940"/>
          <w:tab w:val="left" w:pos="6300"/>
        </w:tabs>
        <w:rPr>
          <w:sz w:val="28"/>
          <w:szCs w:val="28"/>
        </w:rPr>
      </w:pPr>
    </w:p>
    <w:p w:rsidR="00516583" w:rsidRDefault="00516583">
      <w:pPr>
        <w:tabs>
          <w:tab w:val="clear" w:pos="5760"/>
          <w:tab w:val="left" w:pos="1520"/>
          <w:tab w:val="left" w:pos="5940"/>
          <w:tab w:val="left" w:pos="6300"/>
        </w:tabs>
        <w:rPr>
          <w:sz w:val="28"/>
          <w:szCs w:val="28"/>
        </w:rPr>
      </w:pPr>
    </w:p>
    <w:p w:rsidR="00516583" w:rsidRDefault="00FD65FF">
      <w:pPr>
        <w:tabs>
          <w:tab w:val="clear" w:pos="5760"/>
          <w:tab w:val="left" w:pos="1520"/>
          <w:tab w:val="left" w:pos="5940"/>
          <w:tab w:val="left" w:pos="6300"/>
        </w:tabs>
        <w:rPr>
          <w:rStyle w:val="None"/>
          <w:sz w:val="28"/>
          <w:szCs w:val="28"/>
        </w:rPr>
      </w:pPr>
      <w:r>
        <w:rPr>
          <w:rStyle w:val="None"/>
          <w:sz w:val="28"/>
          <w:szCs w:val="28"/>
        </w:rPr>
        <w:t>The document in this file is an annotated outline for specifying software requirements, adapted from the IEEE Guide to Software Requirements Specifications (Std 830-1993).</w:t>
      </w:r>
    </w:p>
    <w:p w:rsidR="00516583" w:rsidRDefault="00516583">
      <w:pPr>
        <w:tabs>
          <w:tab w:val="clear" w:pos="5760"/>
          <w:tab w:val="left" w:pos="1520"/>
          <w:tab w:val="left" w:pos="5940"/>
          <w:tab w:val="left" w:pos="6300"/>
        </w:tabs>
        <w:rPr>
          <w:sz w:val="28"/>
          <w:szCs w:val="28"/>
        </w:rPr>
      </w:pPr>
    </w:p>
    <w:p w:rsidR="00516583" w:rsidRDefault="00FD65FF">
      <w:pPr>
        <w:tabs>
          <w:tab w:val="clear" w:pos="5760"/>
          <w:tab w:val="left" w:pos="1520"/>
          <w:tab w:val="left" w:pos="5940"/>
          <w:tab w:val="left" w:pos="6300"/>
        </w:tabs>
        <w:rPr>
          <w:rStyle w:val="None"/>
          <w:sz w:val="28"/>
          <w:szCs w:val="28"/>
        </w:rPr>
      </w:pPr>
      <w:r>
        <w:rPr>
          <w:rStyle w:val="None"/>
          <w:sz w:val="28"/>
          <w:szCs w:val="28"/>
        </w:rPr>
        <w:t xml:space="preserve">Tailor this to your needs, removing explanatory comments as you go along.  Where you decide to omit a section, you might keep the header, but insert a comment saying why you omit the data. </w:t>
      </w:r>
    </w:p>
    <w:p w:rsidR="00516583" w:rsidRDefault="00516583">
      <w:pPr>
        <w:tabs>
          <w:tab w:val="clear" w:pos="5760"/>
          <w:tab w:val="left" w:pos="1520"/>
          <w:tab w:val="left" w:pos="5940"/>
          <w:tab w:val="left" w:pos="6300"/>
        </w:tabs>
      </w:pPr>
    </w:p>
    <w:p w:rsidR="00516583" w:rsidRDefault="00FD65FF">
      <w:pPr>
        <w:tabs>
          <w:tab w:val="clear" w:pos="5760"/>
          <w:tab w:val="left" w:pos="1520"/>
          <w:tab w:val="left" w:pos="5940"/>
          <w:tab w:val="left" w:pos="6300"/>
        </w:tabs>
      </w:pPr>
      <w:r>
        <w:rPr>
          <w:rFonts w:ascii="Arial Unicode MS" w:eastAsia="Arial Unicode MS" w:hAnsi="Arial Unicode MS" w:cs="Arial Unicode MS"/>
        </w:rPr>
        <w:br w:type="page"/>
      </w: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FD65FF">
      <w:pPr>
        <w:tabs>
          <w:tab w:val="clear" w:pos="5760"/>
          <w:tab w:val="left" w:pos="1520"/>
          <w:tab w:val="left" w:pos="5940"/>
          <w:tab w:val="left" w:pos="6300"/>
        </w:tabs>
        <w:jc w:val="center"/>
        <w:rPr>
          <w:rStyle w:val="None"/>
          <w:b/>
          <w:bCs/>
          <w:sz w:val="36"/>
          <w:szCs w:val="36"/>
        </w:rPr>
      </w:pPr>
      <w:del w:id="1" w:author="Yves Chapuis" w:date="2017-10-02T09:18:00Z">
        <w:r>
          <w:rPr>
            <w:rStyle w:val="None"/>
            <w:b/>
            <w:bCs/>
            <w:sz w:val="36"/>
            <w:szCs w:val="36"/>
          </w:rPr>
          <w:delText>(Team Number)</w:delText>
        </w:r>
      </w:del>
      <w:ins w:id="2" w:author="Yves Chapuis" w:date="2017-10-02T09:18:00Z">
        <w:r w:rsidRPr="00FD65FF">
          <w:rPr>
            <w:rStyle w:val="None"/>
            <w:b/>
            <w:bCs/>
            <w:sz w:val="36"/>
            <w:szCs w:val="36"/>
            <w:lang w:val="en-GB"/>
            <w:rPrChange w:id="3" w:author="Roland Tschendel" w:date="2017-10-22T14:13:00Z">
              <w:rPr>
                <w:rStyle w:val="None"/>
                <w:b/>
                <w:bCs/>
                <w:sz w:val="36"/>
                <w:szCs w:val="36"/>
                <w:lang w:val="de-DE"/>
              </w:rPr>
            </w:rPrChange>
          </w:rPr>
          <w:t>Team 7</w:t>
        </w:r>
      </w:ins>
    </w:p>
    <w:p w:rsidR="00516583" w:rsidRDefault="00516583">
      <w:pPr>
        <w:tabs>
          <w:tab w:val="clear" w:pos="5760"/>
          <w:tab w:val="left" w:pos="1520"/>
          <w:tab w:val="left" w:pos="5940"/>
          <w:tab w:val="left" w:pos="6300"/>
        </w:tabs>
        <w:jc w:val="center"/>
        <w:rPr>
          <w:rStyle w:val="None"/>
          <w:b/>
          <w:bCs/>
          <w:sz w:val="36"/>
          <w:szCs w:val="36"/>
        </w:rPr>
      </w:pPr>
    </w:p>
    <w:p w:rsidR="00516583" w:rsidRDefault="00FD65FF">
      <w:pPr>
        <w:tabs>
          <w:tab w:val="clear" w:pos="5760"/>
          <w:tab w:val="left" w:pos="1520"/>
          <w:tab w:val="left" w:pos="5940"/>
          <w:tab w:val="left" w:pos="6300"/>
        </w:tabs>
        <w:jc w:val="center"/>
        <w:rPr>
          <w:ins w:id="4" w:author="Yves Chapuis" w:date="2017-10-02T09:19:00Z"/>
          <w:rStyle w:val="None"/>
          <w:b/>
          <w:bCs/>
          <w:sz w:val="36"/>
          <w:szCs w:val="36"/>
        </w:rPr>
      </w:pPr>
      <w:del w:id="5" w:author="Yves Chapuis" w:date="2017-10-02T09:18:00Z">
        <w:r>
          <w:rPr>
            <w:rStyle w:val="None"/>
            <w:b/>
            <w:bCs/>
            <w:sz w:val="36"/>
            <w:szCs w:val="36"/>
          </w:rPr>
          <w:delText>(Team Name)</w:delText>
        </w:r>
      </w:del>
      <w:ins w:id="6" w:author="Yves Chapuis" w:date="2017-10-02T09:19:00Z">
        <w:r w:rsidRPr="00FD65FF">
          <w:rPr>
            <w:rStyle w:val="None"/>
            <w:b/>
            <w:bCs/>
            <w:sz w:val="36"/>
            <w:szCs w:val="36"/>
            <w:lang w:val="en-GB"/>
            <w:rPrChange w:id="7" w:author="Roland Tschendel" w:date="2017-10-22T14:13:00Z">
              <w:rPr>
                <w:rStyle w:val="None"/>
                <w:b/>
                <w:bCs/>
                <w:sz w:val="36"/>
                <w:szCs w:val="36"/>
                <w:lang w:val="de-DE"/>
              </w:rPr>
            </w:rPrChange>
          </w:rPr>
          <w:t>Ratheeban Rajakumar</w:t>
        </w:r>
      </w:ins>
    </w:p>
    <w:p w:rsidR="00516583" w:rsidRDefault="00FD65FF">
      <w:pPr>
        <w:tabs>
          <w:tab w:val="clear" w:pos="5760"/>
          <w:tab w:val="left" w:pos="1520"/>
          <w:tab w:val="left" w:pos="5940"/>
          <w:tab w:val="left" w:pos="6300"/>
        </w:tabs>
        <w:jc w:val="center"/>
        <w:rPr>
          <w:ins w:id="8" w:author="Yves Chapuis" w:date="2017-10-02T09:19:00Z"/>
          <w:rStyle w:val="None"/>
          <w:b/>
          <w:bCs/>
          <w:sz w:val="36"/>
          <w:szCs w:val="36"/>
        </w:rPr>
      </w:pPr>
      <w:ins w:id="9" w:author="Yves Chapuis" w:date="2017-10-02T09:19:00Z">
        <w:r w:rsidRPr="00FD65FF">
          <w:rPr>
            <w:rStyle w:val="None"/>
            <w:b/>
            <w:bCs/>
            <w:sz w:val="36"/>
            <w:szCs w:val="36"/>
            <w:lang w:val="en-GB"/>
            <w:rPrChange w:id="10" w:author="Roland Tschendel" w:date="2017-10-22T14:13:00Z">
              <w:rPr>
                <w:rStyle w:val="None"/>
                <w:b/>
                <w:bCs/>
                <w:sz w:val="36"/>
                <w:szCs w:val="36"/>
                <w:lang w:val="de-DE"/>
              </w:rPr>
            </w:rPrChange>
          </w:rPr>
          <w:t>Yves Chapuis</w:t>
        </w:r>
      </w:ins>
    </w:p>
    <w:p w:rsidR="00516583" w:rsidRDefault="00FD65FF">
      <w:pPr>
        <w:tabs>
          <w:tab w:val="clear" w:pos="5760"/>
          <w:tab w:val="left" w:pos="1520"/>
          <w:tab w:val="left" w:pos="5940"/>
          <w:tab w:val="left" w:pos="6300"/>
        </w:tabs>
        <w:jc w:val="center"/>
        <w:rPr>
          <w:ins w:id="11" w:author="Yves Chapuis" w:date="2017-10-02T09:19:00Z"/>
          <w:rStyle w:val="None"/>
          <w:b/>
          <w:bCs/>
          <w:sz w:val="36"/>
          <w:szCs w:val="36"/>
        </w:rPr>
      </w:pPr>
      <w:ins w:id="12" w:author="Yves Chapuis" w:date="2017-10-02T09:19:00Z">
        <w:r w:rsidRPr="00FD65FF">
          <w:rPr>
            <w:rStyle w:val="None"/>
            <w:b/>
            <w:bCs/>
            <w:sz w:val="36"/>
            <w:szCs w:val="36"/>
            <w:lang w:val="en-GB"/>
            <w:rPrChange w:id="13" w:author="Roland Tschendel" w:date="2017-10-22T14:13:00Z">
              <w:rPr>
                <w:rStyle w:val="None"/>
                <w:b/>
                <w:bCs/>
                <w:sz w:val="36"/>
                <w:szCs w:val="36"/>
                <w:lang w:val="de-DE"/>
              </w:rPr>
            </w:rPrChange>
          </w:rPr>
          <w:t>Roman Alonzo</w:t>
        </w:r>
      </w:ins>
    </w:p>
    <w:p w:rsidR="00516583" w:rsidRDefault="00FD65FF">
      <w:pPr>
        <w:tabs>
          <w:tab w:val="clear" w:pos="5760"/>
          <w:tab w:val="left" w:pos="1520"/>
          <w:tab w:val="left" w:pos="5940"/>
          <w:tab w:val="left" w:pos="6300"/>
        </w:tabs>
        <w:jc w:val="center"/>
        <w:rPr>
          <w:rStyle w:val="None"/>
          <w:b/>
          <w:bCs/>
          <w:sz w:val="36"/>
          <w:szCs w:val="36"/>
        </w:rPr>
      </w:pPr>
      <w:ins w:id="14" w:author="Yves Chapuis" w:date="2017-10-02T09:19:00Z">
        <w:r w:rsidRPr="00FD65FF">
          <w:rPr>
            <w:rStyle w:val="None"/>
            <w:b/>
            <w:bCs/>
            <w:sz w:val="36"/>
            <w:szCs w:val="36"/>
            <w:lang w:val="en-GB"/>
            <w:rPrChange w:id="15" w:author="Roland Tschendel" w:date="2017-10-22T14:13:00Z">
              <w:rPr>
                <w:rStyle w:val="None"/>
                <w:b/>
                <w:bCs/>
                <w:sz w:val="36"/>
                <w:szCs w:val="36"/>
                <w:lang w:val="de-DE"/>
              </w:rPr>
            </w:rPrChange>
          </w:rPr>
          <w:t>Roland Tschendel</w:t>
        </w:r>
      </w:ins>
    </w:p>
    <w:p w:rsidR="00516583" w:rsidRDefault="00516583">
      <w:pPr>
        <w:tabs>
          <w:tab w:val="clear" w:pos="5760"/>
          <w:tab w:val="left" w:pos="1520"/>
          <w:tab w:val="left" w:pos="5940"/>
          <w:tab w:val="left" w:pos="6300"/>
        </w:tabs>
      </w:pPr>
    </w:p>
    <w:p w:rsidR="00516583" w:rsidRDefault="00516583">
      <w:pPr>
        <w:tabs>
          <w:tab w:val="clear" w:pos="5760"/>
          <w:tab w:val="left" w:pos="1520"/>
          <w:tab w:val="left" w:pos="5940"/>
          <w:tab w:val="left" w:pos="6300"/>
        </w:tabs>
      </w:pPr>
    </w:p>
    <w:p w:rsidR="00516583" w:rsidRDefault="00FD65FF">
      <w:pPr>
        <w:tabs>
          <w:tab w:val="clear" w:pos="5760"/>
          <w:tab w:val="left" w:pos="1520"/>
          <w:tab w:val="left" w:pos="5940"/>
          <w:tab w:val="left" w:pos="6300"/>
        </w:tabs>
        <w:jc w:val="center"/>
        <w:rPr>
          <w:rStyle w:val="None"/>
          <w:b/>
          <w:bCs/>
          <w:sz w:val="36"/>
          <w:szCs w:val="36"/>
        </w:rPr>
      </w:pPr>
      <w:r>
        <w:rPr>
          <w:rStyle w:val="None"/>
          <w:b/>
          <w:bCs/>
          <w:sz w:val="36"/>
          <w:szCs w:val="36"/>
        </w:rPr>
        <w:t>Software Requirements Specification</w:t>
      </w:r>
    </w:p>
    <w:p w:rsidR="00516583" w:rsidRDefault="00516583">
      <w:pPr>
        <w:tabs>
          <w:tab w:val="clear" w:pos="5760"/>
          <w:tab w:val="left" w:pos="1520"/>
          <w:tab w:val="left" w:pos="5940"/>
          <w:tab w:val="left" w:pos="6300"/>
        </w:tabs>
        <w:jc w:val="center"/>
        <w:rPr>
          <w:rStyle w:val="None"/>
          <w:b/>
          <w:bCs/>
          <w:sz w:val="36"/>
          <w:szCs w:val="36"/>
        </w:rPr>
      </w:pPr>
    </w:p>
    <w:p w:rsidR="00516583" w:rsidRDefault="00FD65FF">
      <w:pPr>
        <w:tabs>
          <w:tab w:val="clear" w:pos="5760"/>
          <w:tab w:val="left" w:pos="1520"/>
          <w:tab w:val="left" w:pos="5940"/>
          <w:tab w:val="left" w:pos="6300"/>
        </w:tabs>
        <w:jc w:val="center"/>
        <w:rPr>
          <w:rStyle w:val="None"/>
          <w:b/>
          <w:bCs/>
          <w:sz w:val="36"/>
          <w:szCs w:val="36"/>
        </w:rPr>
      </w:pPr>
      <w:r>
        <w:rPr>
          <w:rStyle w:val="None"/>
          <w:b/>
          <w:bCs/>
          <w:sz w:val="36"/>
          <w:szCs w:val="36"/>
        </w:rPr>
        <w:t>Document</w:t>
      </w:r>
    </w:p>
    <w:p w:rsidR="00516583" w:rsidRDefault="00516583">
      <w:pPr>
        <w:tabs>
          <w:tab w:val="left" w:pos="5940"/>
          <w:tab w:val="left" w:pos="6300"/>
        </w:tabs>
        <w:jc w:val="center"/>
        <w:rPr>
          <w:rStyle w:val="None"/>
          <w:b/>
          <w:bCs/>
          <w:sz w:val="36"/>
          <w:szCs w:val="36"/>
        </w:rPr>
      </w:pPr>
    </w:p>
    <w:p w:rsidR="00516583" w:rsidRDefault="00516583">
      <w:pPr>
        <w:tabs>
          <w:tab w:val="clear" w:pos="5760"/>
          <w:tab w:val="left" w:pos="1520"/>
          <w:tab w:val="left" w:pos="5940"/>
          <w:tab w:val="left" w:pos="6300"/>
        </w:tabs>
        <w:jc w:val="center"/>
        <w:rPr>
          <w:rStyle w:val="None"/>
          <w:b/>
          <w:bCs/>
          <w:i/>
          <w:iCs/>
          <w:sz w:val="28"/>
          <w:szCs w:val="28"/>
        </w:rP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516583">
      <w:pPr>
        <w:jc w:val="center"/>
      </w:pPr>
    </w:p>
    <w:p w:rsidR="00516583" w:rsidRDefault="00FD65FF">
      <w:pPr>
        <w:rPr>
          <w:rStyle w:val="None"/>
          <w:b/>
          <w:bCs/>
          <w:sz w:val="28"/>
          <w:szCs w:val="28"/>
        </w:rPr>
      </w:pPr>
      <w:r>
        <w:rPr>
          <w:rStyle w:val="None"/>
          <w:rFonts w:eastAsia="Arial Unicode MS" w:cs="Arial Unicode MS"/>
          <w:b/>
          <w:bCs/>
          <w:sz w:val="28"/>
          <w:szCs w:val="28"/>
        </w:rPr>
        <w:t>Version: (</w:t>
      </w:r>
      <w:ins w:id="16" w:author="Roland Tschendel" w:date="2017-10-22T15:12:00Z">
        <w:r w:rsidR="00A20BD6">
          <w:rPr>
            <w:rStyle w:val="None"/>
            <w:rFonts w:eastAsia="Arial Unicode MS" w:cs="Arial Unicode MS"/>
            <w:b/>
            <w:bCs/>
            <w:color w:val="7C9547"/>
            <w:sz w:val="28"/>
            <w:szCs w:val="28"/>
            <w:lang w:val="en-GB"/>
          </w:rPr>
          <w:t>1.1</w:t>
        </w:r>
      </w:ins>
      <w:del w:id="17" w:author="Roland Tschendel" w:date="2017-10-22T15:12:00Z">
        <w:r w:rsidRPr="00FD65FF" w:rsidDel="00A20BD6">
          <w:rPr>
            <w:rStyle w:val="None"/>
            <w:rFonts w:eastAsia="Arial Unicode MS" w:cs="Arial Unicode MS"/>
            <w:b/>
            <w:bCs/>
            <w:color w:val="7C9547"/>
            <w:sz w:val="28"/>
            <w:szCs w:val="28"/>
            <w:lang w:val="en-GB"/>
            <w:rPrChange w:id="18" w:author="Roland Tschendel" w:date="2017-10-22T14:15:00Z">
              <w:rPr>
                <w:rStyle w:val="None"/>
                <w:rFonts w:eastAsia="Arial Unicode MS" w:cs="Arial Unicode MS"/>
                <w:b/>
                <w:bCs/>
                <w:color w:val="7C9547"/>
                <w:sz w:val="28"/>
                <w:szCs w:val="28"/>
                <w:lang w:val="de-DE"/>
              </w:rPr>
            </w:rPrChange>
          </w:rPr>
          <w:delText>0</w:delText>
        </w:r>
      </w:del>
      <w:del w:id="19" w:author="Yves Chapuis" w:date="2017-10-02T09:17:00Z">
        <w:r>
          <w:rPr>
            <w:rStyle w:val="None"/>
            <w:rFonts w:eastAsia="Arial Unicode MS" w:cs="Arial Unicode MS"/>
            <w:b/>
            <w:bCs/>
            <w:sz w:val="28"/>
            <w:szCs w:val="28"/>
          </w:rPr>
          <w:delText>0</w:delText>
        </w:r>
      </w:del>
      <w:r>
        <w:rPr>
          <w:rStyle w:val="None"/>
          <w:rFonts w:eastAsia="Arial Unicode MS" w:cs="Arial Unicode MS"/>
          <w:b/>
          <w:bCs/>
          <w:sz w:val="28"/>
          <w:szCs w:val="28"/>
        </w:rPr>
        <w:t>)</w:t>
      </w:r>
      <w:r>
        <w:tab/>
      </w:r>
      <w:r>
        <w:rPr>
          <w:rStyle w:val="None"/>
          <w:rFonts w:eastAsia="Arial Unicode MS" w:cs="Arial Unicode MS"/>
          <w:b/>
          <w:bCs/>
          <w:sz w:val="28"/>
          <w:szCs w:val="28"/>
        </w:rPr>
        <w:t>Date: (</w:t>
      </w:r>
      <w:del w:id="20" w:author="Yves Chapuis" w:date="2017-10-02T09:18:00Z">
        <w:r>
          <w:rPr>
            <w:rStyle w:val="None"/>
            <w:rFonts w:eastAsia="Arial Unicode MS" w:cs="Arial Unicode MS"/>
            <w:b/>
            <w:bCs/>
            <w:sz w:val="28"/>
            <w:szCs w:val="28"/>
          </w:rPr>
          <w:delText>mm/dd/yyyy</w:delText>
        </w:r>
      </w:del>
      <w:ins w:id="21" w:author="Roland Tschendel" w:date="2017-10-22T15:12:00Z">
        <w:r w:rsidR="00A20BD6">
          <w:rPr>
            <w:rStyle w:val="None"/>
            <w:rFonts w:eastAsia="Arial Unicode MS" w:cs="Arial Unicode MS"/>
            <w:b/>
            <w:bCs/>
            <w:sz w:val="28"/>
            <w:szCs w:val="28"/>
            <w:lang w:val="en-GB"/>
          </w:rPr>
          <w:t>2</w:t>
        </w:r>
      </w:ins>
      <w:ins w:id="22" w:author="Yves Chapuis" w:date="2017-10-02T09:18:00Z">
        <w:del w:id="23" w:author="Roland Tschendel" w:date="2017-10-22T15:12:00Z">
          <w:r w:rsidRPr="00FD65FF" w:rsidDel="00A20BD6">
            <w:rPr>
              <w:rStyle w:val="None"/>
              <w:rFonts w:eastAsia="Arial Unicode MS" w:cs="Arial Unicode MS"/>
              <w:b/>
              <w:bCs/>
              <w:sz w:val="28"/>
              <w:szCs w:val="28"/>
              <w:lang w:val="en-GB"/>
              <w:rPrChange w:id="24" w:author="Roland Tschendel" w:date="2017-10-22T14:15:00Z">
                <w:rPr>
                  <w:rStyle w:val="None"/>
                  <w:rFonts w:eastAsia="Arial Unicode MS" w:cs="Arial Unicode MS"/>
                  <w:b/>
                  <w:bCs/>
                  <w:sz w:val="28"/>
                  <w:szCs w:val="28"/>
                  <w:lang w:val="de-DE"/>
                </w:rPr>
              </w:rPrChange>
            </w:rPr>
            <w:delText>0</w:delText>
          </w:r>
        </w:del>
        <w:r w:rsidRPr="00FD65FF">
          <w:rPr>
            <w:rStyle w:val="None"/>
            <w:rFonts w:eastAsia="Arial Unicode MS" w:cs="Arial Unicode MS"/>
            <w:b/>
            <w:bCs/>
            <w:sz w:val="28"/>
            <w:szCs w:val="28"/>
            <w:lang w:val="en-GB"/>
            <w:rPrChange w:id="25" w:author="Roland Tschendel" w:date="2017-10-22T14:15:00Z">
              <w:rPr>
                <w:rStyle w:val="None"/>
                <w:rFonts w:eastAsia="Arial Unicode MS" w:cs="Arial Unicode MS"/>
                <w:b/>
                <w:bCs/>
                <w:sz w:val="28"/>
                <w:szCs w:val="28"/>
                <w:lang w:val="de-DE"/>
              </w:rPr>
            </w:rPrChange>
          </w:rPr>
          <w:t>2.10.2017</w:t>
        </w:r>
      </w:ins>
      <w:r>
        <w:rPr>
          <w:rStyle w:val="None"/>
          <w:rFonts w:eastAsia="Arial Unicode MS" w:cs="Arial Unicode MS"/>
          <w:b/>
          <w:bCs/>
          <w:sz w:val="28"/>
          <w:szCs w:val="28"/>
        </w:rPr>
        <w:t>)</w:t>
      </w:r>
    </w:p>
    <w:p w:rsidR="00516583" w:rsidRDefault="00FD65FF">
      <w:pPr>
        <w:jc w:val="center"/>
      </w:pPr>
      <w:r>
        <w:rPr>
          <w:rFonts w:ascii="Arial Unicode MS" w:eastAsia="Arial Unicode MS" w:hAnsi="Arial Unicode MS" w:cs="Arial Unicode MS"/>
        </w:rPr>
        <w:br w:type="page"/>
      </w:r>
    </w:p>
    <w:p w:rsidR="00516583" w:rsidRDefault="00FD65FF">
      <w:pPr>
        <w:jc w:val="center"/>
        <w:rPr>
          <w:rStyle w:val="None"/>
          <w:b/>
          <w:bCs/>
          <w:sz w:val="28"/>
          <w:szCs w:val="28"/>
        </w:rPr>
      </w:pPr>
      <w:r>
        <w:rPr>
          <w:rStyle w:val="None"/>
          <w:b/>
          <w:bCs/>
          <w:sz w:val="28"/>
          <w:szCs w:val="28"/>
        </w:rPr>
        <w:lastRenderedPageBreak/>
        <w:t>Table of Contents</w:t>
      </w:r>
    </w:p>
    <w:p w:rsidR="00516583" w:rsidRDefault="00516583">
      <w:pPr>
        <w:jc w:val="center"/>
        <w:rPr>
          <w:rStyle w:val="None"/>
          <w:b/>
          <w:bCs/>
          <w:sz w:val="28"/>
          <w:szCs w:val="28"/>
        </w:rPr>
      </w:pPr>
    </w:p>
    <w:p w:rsidR="00516583" w:rsidRDefault="00FD65FF">
      <w:pPr>
        <w:tabs>
          <w:tab w:val="clear" w:pos="5760"/>
          <w:tab w:val="left" w:pos="1520"/>
        </w:tabs>
        <w:rPr>
          <w:noProof/>
        </w:rPr>
      </w:pPr>
      <w:r>
        <w:rPr>
          <w:rStyle w:val="None"/>
        </w:rPr>
        <w:fldChar w:fldCharType="begin"/>
      </w:r>
      <w:r>
        <w:rPr>
          <w:rStyle w:val="None"/>
        </w:rPr>
        <w:instrText xml:space="preserve"> TOC \t "Überschrift 1, 1,Überschrift 2, 2"</w:instrText>
      </w:r>
      <w:r>
        <w:rPr>
          <w:rStyle w:val="None"/>
        </w:rPr>
        <w:fldChar w:fldCharType="separate"/>
      </w:r>
    </w:p>
    <w:p w:rsidR="00516583" w:rsidRDefault="00FD65FF">
      <w:pPr>
        <w:tabs>
          <w:tab w:val="right" w:pos="7370"/>
        </w:tabs>
        <w:ind w:right="0"/>
        <w:rPr>
          <w:noProof/>
        </w:rPr>
      </w:pPr>
      <w:r>
        <w:rPr>
          <w:rFonts w:eastAsia="Arial Unicode MS" w:cs="Arial Unicode MS"/>
          <w:b/>
          <w:bCs/>
          <w:noProof/>
          <w:sz w:val="28"/>
          <w:szCs w:val="28"/>
          <w:lang w:val="fr-FR"/>
        </w:rPr>
        <w:t xml:space="preserve">1.  Introduction  </w:t>
      </w:r>
      <w:r>
        <w:rPr>
          <w:rFonts w:eastAsia="Arial Unicode MS" w:cs="Arial Unicode MS"/>
          <w:b/>
          <w:bCs/>
          <w:noProof/>
          <w:sz w:val="28"/>
          <w:szCs w:val="28"/>
          <w:lang w:val="fr-FR"/>
        </w:rPr>
        <w:tab/>
      </w:r>
      <w:r>
        <w:rPr>
          <w:b/>
          <w:bCs/>
          <w:noProof/>
          <w:sz w:val="28"/>
          <w:szCs w:val="28"/>
        </w:rPr>
        <w:fldChar w:fldCharType="begin"/>
      </w:r>
      <w:r>
        <w:rPr>
          <w:b/>
          <w:bCs/>
          <w:noProof/>
          <w:sz w:val="28"/>
          <w:szCs w:val="28"/>
        </w:rPr>
        <w:instrText xml:space="preserve"> PAGEREF _Toc \h </w:instrText>
      </w:r>
      <w:r>
        <w:rPr>
          <w:b/>
          <w:bCs/>
          <w:noProof/>
          <w:sz w:val="28"/>
          <w:szCs w:val="28"/>
        </w:rPr>
      </w:r>
      <w:r>
        <w:rPr>
          <w:b/>
          <w:bCs/>
          <w:noProof/>
          <w:sz w:val="28"/>
          <w:szCs w:val="28"/>
        </w:rPr>
        <w:fldChar w:fldCharType="separate"/>
      </w:r>
      <w:ins w:id="26" w:author="Roland Tschendel" w:date="2017-10-22T15:13:00Z">
        <w:r w:rsidR="00A20BD6">
          <w:rPr>
            <w:b/>
            <w:bCs/>
            <w:noProof/>
            <w:sz w:val="28"/>
            <w:szCs w:val="28"/>
          </w:rPr>
          <w:t>4</w:t>
        </w:r>
      </w:ins>
      <w:del w:id="27" w:author="Roland Tschendel" w:date="2017-10-22T15:13:00Z">
        <w:r w:rsidDel="00A20BD6">
          <w:rPr>
            <w:rFonts w:eastAsia="Arial Unicode MS" w:cs="Arial Unicode MS"/>
            <w:b/>
            <w:bCs/>
            <w:noProof/>
            <w:sz w:val="28"/>
            <w:szCs w:val="28"/>
          </w:rPr>
          <w:delText>4</w:delText>
        </w:r>
      </w:del>
      <w:r>
        <w:rPr>
          <w:b/>
          <w:bCs/>
          <w:noProof/>
          <w:sz w:val="28"/>
          <w:szCs w:val="28"/>
        </w:rPr>
        <w:fldChar w:fldCharType="end"/>
      </w:r>
    </w:p>
    <w:p w:rsidR="00516583" w:rsidRDefault="00FD65FF">
      <w:pPr>
        <w:tabs>
          <w:tab w:val="right" w:pos="7370"/>
        </w:tabs>
        <w:ind w:right="0"/>
        <w:rPr>
          <w:noProof/>
        </w:rPr>
      </w:pPr>
      <w:r>
        <w:rPr>
          <w:rFonts w:eastAsia="Arial Unicode MS" w:cs="Arial Unicode MS"/>
          <w:noProof/>
        </w:rPr>
        <w:t xml:space="preserve">1.1  Purpose  </w:t>
      </w:r>
      <w:r>
        <w:rPr>
          <w:rFonts w:eastAsia="Arial Unicode MS" w:cs="Arial Unicode MS"/>
          <w:noProof/>
        </w:rPr>
        <w:tab/>
      </w:r>
      <w:r>
        <w:rPr>
          <w:noProof/>
        </w:rPr>
        <w:fldChar w:fldCharType="begin"/>
      </w:r>
      <w:r>
        <w:rPr>
          <w:noProof/>
        </w:rPr>
        <w:instrText xml:space="preserve"> PAGEREF _Toc1 \h </w:instrText>
      </w:r>
      <w:r>
        <w:rPr>
          <w:noProof/>
        </w:rPr>
      </w:r>
      <w:r>
        <w:rPr>
          <w:noProof/>
        </w:rPr>
        <w:fldChar w:fldCharType="separate"/>
      </w:r>
      <w:ins w:id="28" w:author="Roland Tschendel" w:date="2017-10-22T15:13:00Z">
        <w:r w:rsidR="00A20BD6">
          <w:rPr>
            <w:noProof/>
          </w:rPr>
          <w:t>4</w:t>
        </w:r>
      </w:ins>
      <w:del w:id="29" w:author="Roland Tschendel" w:date="2017-10-22T15:13:00Z">
        <w:r w:rsidDel="00A20BD6">
          <w:rPr>
            <w:rFonts w:eastAsia="Arial Unicode MS" w:cs="Arial Unicode MS"/>
            <w:noProof/>
          </w:rPr>
          <w:delText>4</w:delText>
        </w:r>
      </w:del>
      <w:r>
        <w:rPr>
          <w:noProof/>
        </w:rPr>
        <w:fldChar w:fldCharType="end"/>
      </w:r>
    </w:p>
    <w:p w:rsidR="00516583" w:rsidRDefault="00FD65FF">
      <w:pPr>
        <w:tabs>
          <w:tab w:val="right" w:pos="7370"/>
        </w:tabs>
        <w:ind w:right="0"/>
        <w:rPr>
          <w:noProof/>
        </w:rPr>
      </w:pPr>
      <w:r>
        <w:rPr>
          <w:rFonts w:eastAsia="Arial Unicode MS" w:cs="Arial Unicode MS"/>
          <w:noProof/>
        </w:rPr>
        <w:t xml:space="preserve">1.2  Scope </w:t>
      </w:r>
      <w:r>
        <w:rPr>
          <w:rFonts w:eastAsia="Arial Unicode MS" w:cs="Arial Unicode MS"/>
          <w:noProof/>
        </w:rPr>
        <w:tab/>
      </w:r>
      <w:r>
        <w:rPr>
          <w:noProof/>
        </w:rPr>
        <w:fldChar w:fldCharType="begin"/>
      </w:r>
      <w:r>
        <w:rPr>
          <w:noProof/>
        </w:rPr>
        <w:instrText xml:space="preserve"> PAGEREF _Toc2 \h </w:instrText>
      </w:r>
      <w:r>
        <w:rPr>
          <w:noProof/>
        </w:rPr>
      </w:r>
      <w:r>
        <w:rPr>
          <w:noProof/>
        </w:rPr>
        <w:fldChar w:fldCharType="separate"/>
      </w:r>
      <w:ins w:id="30" w:author="Roland Tschendel" w:date="2017-10-22T15:13:00Z">
        <w:r w:rsidR="00A20BD6">
          <w:rPr>
            <w:noProof/>
          </w:rPr>
          <w:t>4</w:t>
        </w:r>
      </w:ins>
      <w:del w:id="31" w:author="Roland Tschendel" w:date="2017-10-22T15:13:00Z">
        <w:r w:rsidDel="00A20BD6">
          <w:rPr>
            <w:rFonts w:eastAsia="Arial Unicode MS" w:cs="Arial Unicode MS"/>
            <w:noProof/>
          </w:rPr>
          <w:delText>4</w:delText>
        </w:r>
      </w:del>
      <w:r>
        <w:rPr>
          <w:noProof/>
        </w:rPr>
        <w:fldChar w:fldCharType="end"/>
      </w:r>
    </w:p>
    <w:p w:rsidR="00516583" w:rsidRDefault="00FD65FF">
      <w:pPr>
        <w:tabs>
          <w:tab w:val="right" w:pos="7370"/>
        </w:tabs>
        <w:ind w:right="0"/>
        <w:rPr>
          <w:noProof/>
        </w:rPr>
      </w:pPr>
      <w:r>
        <w:rPr>
          <w:rFonts w:eastAsia="Arial Unicode MS" w:cs="Arial Unicode MS"/>
          <w:noProof/>
        </w:rPr>
        <w:t xml:space="preserve">1.3  Definitions, Acronyms, and Abbreviations.  </w:t>
      </w:r>
      <w:r>
        <w:rPr>
          <w:rFonts w:eastAsia="Arial Unicode MS" w:cs="Arial Unicode MS"/>
          <w:noProof/>
        </w:rPr>
        <w:tab/>
      </w:r>
      <w:r>
        <w:rPr>
          <w:noProof/>
        </w:rPr>
        <w:fldChar w:fldCharType="begin"/>
      </w:r>
      <w:r>
        <w:rPr>
          <w:noProof/>
        </w:rPr>
        <w:instrText xml:space="preserve"> PAGEREF _Toc3 \h </w:instrText>
      </w:r>
      <w:r>
        <w:rPr>
          <w:noProof/>
        </w:rPr>
      </w:r>
      <w:r>
        <w:rPr>
          <w:noProof/>
        </w:rPr>
        <w:fldChar w:fldCharType="separate"/>
      </w:r>
      <w:ins w:id="32" w:author="Roland Tschendel" w:date="2017-10-22T15:13:00Z">
        <w:r w:rsidR="00A20BD6">
          <w:rPr>
            <w:noProof/>
          </w:rPr>
          <w:t>4</w:t>
        </w:r>
      </w:ins>
      <w:del w:id="33" w:author="Roland Tschendel" w:date="2017-10-22T15:13:00Z">
        <w:r w:rsidDel="00A20BD6">
          <w:rPr>
            <w:rFonts w:eastAsia="Arial Unicode MS" w:cs="Arial Unicode MS"/>
            <w:noProof/>
          </w:rPr>
          <w:delText>4</w:delText>
        </w:r>
      </w:del>
      <w:r>
        <w:rPr>
          <w:noProof/>
        </w:rPr>
        <w:fldChar w:fldCharType="end"/>
      </w:r>
    </w:p>
    <w:p w:rsidR="00516583" w:rsidRDefault="00FD65FF">
      <w:pPr>
        <w:tabs>
          <w:tab w:val="right" w:pos="7370"/>
        </w:tabs>
        <w:ind w:right="0"/>
        <w:rPr>
          <w:noProof/>
        </w:rPr>
      </w:pPr>
      <w:r>
        <w:rPr>
          <w:rFonts w:eastAsia="Arial Unicode MS" w:cs="Arial Unicode MS"/>
          <w:noProof/>
        </w:rPr>
        <w:t xml:space="preserve">1.4  References  </w:t>
      </w:r>
      <w:r>
        <w:rPr>
          <w:rFonts w:eastAsia="Arial Unicode MS" w:cs="Arial Unicode MS"/>
          <w:noProof/>
        </w:rPr>
        <w:tab/>
      </w:r>
      <w:r>
        <w:rPr>
          <w:noProof/>
        </w:rPr>
        <w:fldChar w:fldCharType="begin"/>
      </w:r>
      <w:r>
        <w:rPr>
          <w:noProof/>
        </w:rPr>
        <w:instrText xml:space="preserve"> PAGEREF _Toc4 \h </w:instrText>
      </w:r>
      <w:r>
        <w:rPr>
          <w:noProof/>
        </w:rPr>
      </w:r>
      <w:r>
        <w:rPr>
          <w:noProof/>
        </w:rPr>
        <w:fldChar w:fldCharType="separate"/>
      </w:r>
      <w:ins w:id="34" w:author="Roland Tschendel" w:date="2017-10-22T15:13:00Z">
        <w:r w:rsidR="00A20BD6">
          <w:rPr>
            <w:noProof/>
          </w:rPr>
          <w:t>5</w:t>
        </w:r>
      </w:ins>
      <w:del w:id="35" w:author="Roland Tschendel" w:date="2017-10-22T15:13:00Z">
        <w:r w:rsidDel="00A20BD6">
          <w:rPr>
            <w:rFonts w:eastAsia="Arial Unicode MS" w:cs="Arial Unicode MS"/>
            <w:noProof/>
          </w:rPr>
          <w:delText>5</w:delText>
        </w:r>
      </w:del>
      <w:r>
        <w:rPr>
          <w:noProof/>
        </w:rPr>
        <w:fldChar w:fldCharType="end"/>
      </w:r>
    </w:p>
    <w:p w:rsidR="00516583" w:rsidRDefault="00FD65FF">
      <w:pPr>
        <w:tabs>
          <w:tab w:val="right" w:pos="7370"/>
        </w:tabs>
        <w:ind w:right="0"/>
        <w:rPr>
          <w:noProof/>
        </w:rPr>
      </w:pPr>
      <w:r w:rsidRPr="00FD65FF">
        <w:rPr>
          <w:rFonts w:eastAsia="Arial Unicode MS" w:cs="Arial Unicode MS"/>
          <w:noProof/>
          <w:lang w:val="en-GB"/>
          <w:rPrChange w:id="36" w:author="Roland Tschendel" w:date="2017-10-22T14:15:00Z">
            <w:rPr>
              <w:rFonts w:eastAsia="Arial Unicode MS" w:cs="Arial Unicode MS"/>
              <w:lang w:val="de-DE"/>
            </w:rPr>
          </w:rPrChange>
        </w:rPr>
        <w:t xml:space="preserve">1.5  Overview  </w:t>
      </w:r>
      <w:r w:rsidRPr="00FD65FF">
        <w:rPr>
          <w:rFonts w:eastAsia="Arial Unicode MS" w:cs="Arial Unicode MS"/>
          <w:noProof/>
          <w:lang w:val="en-GB"/>
          <w:rPrChange w:id="37" w:author="Roland Tschendel" w:date="2017-10-22T14:15:00Z">
            <w:rPr>
              <w:rFonts w:eastAsia="Arial Unicode MS" w:cs="Arial Unicode MS"/>
              <w:lang w:val="de-DE"/>
            </w:rPr>
          </w:rPrChange>
        </w:rPr>
        <w:tab/>
      </w:r>
      <w:r>
        <w:rPr>
          <w:noProof/>
        </w:rPr>
        <w:fldChar w:fldCharType="begin"/>
      </w:r>
      <w:r>
        <w:rPr>
          <w:noProof/>
        </w:rPr>
        <w:instrText xml:space="preserve"> PAGEREF _Toc5 \h </w:instrText>
      </w:r>
      <w:r>
        <w:rPr>
          <w:noProof/>
        </w:rPr>
      </w:r>
      <w:r>
        <w:rPr>
          <w:noProof/>
        </w:rPr>
        <w:fldChar w:fldCharType="separate"/>
      </w:r>
      <w:ins w:id="38" w:author="Roland Tschendel" w:date="2017-10-22T15:13:00Z">
        <w:r w:rsidR="00A20BD6">
          <w:rPr>
            <w:noProof/>
          </w:rPr>
          <w:t>5</w:t>
        </w:r>
      </w:ins>
      <w:del w:id="39" w:author="Roland Tschendel" w:date="2017-10-22T15:13:00Z">
        <w:r w:rsidDel="00A20BD6">
          <w:rPr>
            <w:rFonts w:eastAsia="Arial Unicode MS" w:cs="Arial Unicode MS"/>
            <w:noProof/>
          </w:rPr>
          <w:delText>5</w:delText>
        </w:r>
      </w:del>
      <w:r>
        <w:rPr>
          <w:noProof/>
        </w:rPr>
        <w:fldChar w:fldCharType="end"/>
      </w:r>
    </w:p>
    <w:p w:rsidR="00516583" w:rsidRDefault="00FD65FF">
      <w:pPr>
        <w:tabs>
          <w:tab w:val="right" w:pos="7370"/>
        </w:tabs>
        <w:ind w:right="0"/>
        <w:rPr>
          <w:noProof/>
        </w:rPr>
      </w:pPr>
      <w:r>
        <w:rPr>
          <w:rFonts w:eastAsia="Arial Unicode MS" w:cs="Arial Unicode MS"/>
          <w:b/>
          <w:bCs/>
          <w:noProof/>
          <w:sz w:val="28"/>
          <w:szCs w:val="28"/>
        </w:rPr>
        <w:t xml:space="preserve">2.  The Overall Description  </w:t>
      </w:r>
      <w:r>
        <w:rPr>
          <w:rFonts w:eastAsia="Arial Unicode MS" w:cs="Arial Unicode MS"/>
          <w:b/>
          <w:bCs/>
          <w:noProof/>
          <w:sz w:val="28"/>
          <w:szCs w:val="28"/>
        </w:rPr>
        <w:tab/>
      </w:r>
      <w:r>
        <w:rPr>
          <w:b/>
          <w:bCs/>
          <w:noProof/>
          <w:sz w:val="28"/>
          <w:szCs w:val="28"/>
        </w:rPr>
        <w:fldChar w:fldCharType="begin"/>
      </w:r>
      <w:r>
        <w:rPr>
          <w:b/>
          <w:bCs/>
          <w:noProof/>
          <w:sz w:val="28"/>
          <w:szCs w:val="28"/>
        </w:rPr>
        <w:instrText xml:space="preserve"> PAGEREF _Toc6 \h </w:instrText>
      </w:r>
      <w:r>
        <w:rPr>
          <w:b/>
          <w:bCs/>
          <w:noProof/>
          <w:sz w:val="28"/>
          <w:szCs w:val="28"/>
        </w:rPr>
      </w:r>
      <w:r>
        <w:rPr>
          <w:b/>
          <w:bCs/>
          <w:noProof/>
          <w:sz w:val="28"/>
          <w:szCs w:val="28"/>
        </w:rPr>
        <w:fldChar w:fldCharType="separate"/>
      </w:r>
      <w:ins w:id="40" w:author="Roland Tschendel" w:date="2017-10-22T15:13:00Z">
        <w:r w:rsidR="00A20BD6">
          <w:rPr>
            <w:b/>
            <w:bCs/>
            <w:noProof/>
            <w:sz w:val="28"/>
            <w:szCs w:val="28"/>
          </w:rPr>
          <w:t>5</w:t>
        </w:r>
      </w:ins>
      <w:del w:id="41" w:author="Roland Tschendel" w:date="2017-10-22T15:13:00Z">
        <w:r w:rsidDel="00A20BD6">
          <w:rPr>
            <w:rFonts w:eastAsia="Arial Unicode MS" w:cs="Arial Unicode MS"/>
            <w:b/>
            <w:bCs/>
            <w:noProof/>
            <w:sz w:val="28"/>
            <w:szCs w:val="28"/>
          </w:rPr>
          <w:delText>5</w:delText>
        </w:r>
      </w:del>
      <w:r>
        <w:rPr>
          <w:b/>
          <w:bCs/>
          <w:noProof/>
          <w:sz w:val="28"/>
          <w:szCs w:val="28"/>
        </w:rPr>
        <w:fldChar w:fldCharType="end"/>
      </w:r>
    </w:p>
    <w:p w:rsidR="00516583" w:rsidRDefault="00FD65FF">
      <w:pPr>
        <w:tabs>
          <w:tab w:val="right" w:pos="7370"/>
        </w:tabs>
        <w:ind w:right="0"/>
        <w:rPr>
          <w:noProof/>
        </w:rPr>
      </w:pPr>
      <w:r>
        <w:rPr>
          <w:rFonts w:eastAsia="Arial Unicode MS" w:cs="Arial Unicode MS"/>
          <w:noProof/>
        </w:rPr>
        <w:t xml:space="preserve">2.1  Product Perspective  </w:t>
      </w:r>
      <w:r>
        <w:rPr>
          <w:rFonts w:eastAsia="Arial Unicode MS" w:cs="Arial Unicode MS"/>
          <w:noProof/>
        </w:rPr>
        <w:tab/>
      </w:r>
      <w:r>
        <w:rPr>
          <w:noProof/>
        </w:rPr>
        <w:fldChar w:fldCharType="begin"/>
      </w:r>
      <w:r>
        <w:rPr>
          <w:noProof/>
        </w:rPr>
        <w:instrText xml:space="preserve"> PAGEREF _Toc7 \h </w:instrText>
      </w:r>
      <w:r>
        <w:rPr>
          <w:noProof/>
        </w:rPr>
      </w:r>
      <w:r>
        <w:rPr>
          <w:noProof/>
        </w:rPr>
        <w:fldChar w:fldCharType="separate"/>
      </w:r>
      <w:ins w:id="42" w:author="Roland Tschendel" w:date="2017-10-22T15:13:00Z">
        <w:r w:rsidR="00A20BD6">
          <w:rPr>
            <w:noProof/>
          </w:rPr>
          <w:t>5</w:t>
        </w:r>
      </w:ins>
      <w:del w:id="43" w:author="Roland Tschendel" w:date="2017-10-22T15:13:00Z">
        <w:r w:rsidDel="00A20BD6">
          <w:rPr>
            <w:rFonts w:eastAsia="Arial Unicode MS" w:cs="Arial Unicode MS"/>
            <w:noProof/>
          </w:rPr>
          <w:delText>6</w:delText>
        </w:r>
      </w:del>
      <w:r>
        <w:rPr>
          <w:noProof/>
        </w:rPr>
        <w:fldChar w:fldCharType="end"/>
      </w:r>
    </w:p>
    <w:p w:rsidR="00516583" w:rsidRDefault="00FD65FF">
      <w:pPr>
        <w:tabs>
          <w:tab w:val="right" w:pos="7370"/>
        </w:tabs>
        <w:ind w:right="0"/>
        <w:rPr>
          <w:noProof/>
        </w:rPr>
      </w:pPr>
      <w:r>
        <w:rPr>
          <w:rFonts w:eastAsia="Arial Unicode MS" w:cs="Arial Unicode MS"/>
          <w:noProof/>
        </w:rPr>
        <w:t xml:space="preserve">2.2  Product Functions </w:t>
      </w:r>
      <w:r>
        <w:rPr>
          <w:rFonts w:eastAsia="Arial Unicode MS" w:cs="Arial Unicode MS"/>
          <w:noProof/>
        </w:rPr>
        <w:tab/>
      </w:r>
      <w:r>
        <w:rPr>
          <w:noProof/>
        </w:rPr>
        <w:fldChar w:fldCharType="begin"/>
      </w:r>
      <w:r>
        <w:rPr>
          <w:noProof/>
        </w:rPr>
        <w:instrText xml:space="preserve"> PAGEREF _Toc8 \h </w:instrText>
      </w:r>
      <w:r>
        <w:rPr>
          <w:noProof/>
        </w:rPr>
      </w:r>
      <w:r>
        <w:rPr>
          <w:noProof/>
        </w:rPr>
        <w:fldChar w:fldCharType="separate"/>
      </w:r>
      <w:ins w:id="44" w:author="Roland Tschendel" w:date="2017-10-22T15:13:00Z">
        <w:r w:rsidR="00A20BD6">
          <w:rPr>
            <w:noProof/>
          </w:rPr>
          <w:t>9</w:t>
        </w:r>
      </w:ins>
      <w:del w:id="45" w:author="Roland Tschendel" w:date="2017-10-22T15:13:00Z">
        <w:r w:rsidDel="00A20BD6">
          <w:rPr>
            <w:rFonts w:eastAsia="Arial Unicode MS" w:cs="Arial Unicode MS"/>
            <w:noProof/>
          </w:rPr>
          <w:delText>9</w:delText>
        </w:r>
      </w:del>
      <w:r>
        <w:rPr>
          <w:noProof/>
        </w:rPr>
        <w:fldChar w:fldCharType="end"/>
      </w:r>
    </w:p>
    <w:p w:rsidR="00516583" w:rsidRDefault="00FD65FF">
      <w:pPr>
        <w:tabs>
          <w:tab w:val="right" w:pos="7370"/>
        </w:tabs>
        <w:ind w:right="0"/>
        <w:rPr>
          <w:noProof/>
        </w:rPr>
      </w:pPr>
      <w:r>
        <w:rPr>
          <w:rFonts w:eastAsia="Arial Unicode MS" w:cs="Arial Unicode MS"/>
          <w:noProof/>
        </w:rPr>
        <w:t xml:space="preserve">2.3  User Characteristics </w:t>
      </w:r>
      <w:r>
        <w:rPr>
          <w:rFonts w:eastAsia="Arial Unicode MS" w:cs="Arial Unicode MS"/>
          <w:noProof/>
        </w:rPr>
        <w:tab/>
      </w:r>
      <w:r>
        <w:rPr>
          <w:noProof/>
        </w:rPr>
        <w:fldChar w:fldCharType="begin"/>
      </w:r>
      <w:r>
        <w:rPr>
          <w:noProof/>
        </w:rPr>
        <w:instrText xml:space="preserve"> PAGEREF _Toc9 \h </w:instrText>
      </w:r>
      <w:r>
        <w:rPr>
          <w:noProof/>
        </w:rPr>
      </w:r>
      <w:r>
        <w:rPr>
          <w:noProof/>
        </w:rPr>
        <w:fldChar w:fldCharType="separate"/>
      </w:r>
      <w:ins w:id="46" w:author="Roland Tschendel" w:date="2017-10-22T15:13:00Z">
        <w:r w:rsidR="00A20BD6">
          <w:rPr>
            <w:noProof/>
          </w:rPr>
          <w:t>10</w:t>
        </w:r>
      </w:ins>
      <w:del w:id="47" w:author="Roland Tschendel" w:date="2017-10-22T15:13:00Z">
        <w:r w:rsidDel="00A20BD6">
          <w:rPr>
            <w:rFonts w:eastAsia="Arial Unicode MS" w:cs="Arial Unicode MS"/>
            <w:noProof/>
          </w:rPr>
          <w:delText>10</w:delText>
        </w:r>
      </w:del>
      <w:r>
        <w:rPr>
          <w:noProof/>
        </w:rPr>
        <w:fldChar w:fldCharType="end"/>
      </w:r>
    </w:p>
    <w:p w:rsidR="00516583" w:rsidRDefault="00FD65FF">
      <w:pPr>
        <w:tabs>
          <w:tab w:val="right" w:pos="7370"/>
        </w:tabs>
        <w:ind w:right="0"/>
        <w:rPr>
          <w:noProof/>
        </w:rPr>
      </w:pPr>
      <w:r w:rsidRPr="00FD65FF">
        <w:rPr>
          <w:rFonts w:eastAsia="Arial Unicode MS" w:cs="Arial Unicode MS"/>
          <w:noProof/>
          <w:lang w:val="en-GB"/>
          <w:rPrChange w:id="48" w:author="Roland Tschendel" w:date="2017-10-22T14:15:00Z">
            <w:rPr>
              <w:rFonts w:eastAsia="Arial Unicode MS" w:cs="Arial Unicode MS"/>
              <w:lang w:val="de-DE"/>
            </w:rPr>
          </w:rPrChange>
        </w:rPr>
        <w:t xml:space="preserve">2.4  Constraints  </w:t>
      </w:r>
      <w:r w:rsidRPr="00FD65FF">
        <w:rPr>
          <w:rFonts w:eastAsia="Arial Unicode MS" w:cs="Arial Unicode MS"/>
          <w:noProof/>
          <w:lang w:val="en-GB"/>
          <w:rPrChange w:id="49" w:author="Roland Tschendel" w:date="2017-10-22T14:15:00Z">
            <w:rPr>
              <w:rFonts w:eastAsia="Arial Unicode MS" w:cs="Arial Unicode MS"/>
              <w:lang w:val="de-DE"/>
            </w:rPr>
          </w:rPrChange>
        </w:rPr>
        <w:tab/>
      </w:r>
      <w:r>
        <w:rPr>
          <w:noProof/>
        </w:rPr>
        <w:fldChar w:fldCharType="begin"/>
      </w:r>
      <w:r>
        <w:rPr>
          <w:noProof/>
        </w:rPr>
        <w:instrText xml:space="preserve"> PAGEREF _Toc10 \h </w:instrText>
      </w:r>
      <w:r>
        <w:rPr>
          <w:noProof/>
        </w:rPr>
      </w:r>
      <w:r>
        <w:rPr>
          <w:noProof/>
        </w:rPr>
        <w:fldChar w:fldCharType="separate"/>
      </w:r>
      <w:ins w:id="50" w:author="Roland Tschendel" w:date="2017-10-22T15:13:00Z">
        <w:r w:rsidR="00A20BD6">
          <w:rPr>
            <w:noProof/>
          </w:rPr>
          <w:t>10</w:t>
        </w:r>
      </w:ins>
      <w:del w:id="51" w:author="Roland Tschendel" w:date="2017-10-22T15:13:00Z">
        <w:r w:rsidDel="00A20BD6">
          <w:rPr>
            <w:rFonts w:eastAsia="Arial Unicode MS" w:cs="Arial Unicode MS"/>
            <w:noProof/>
          </w:rPr>
          <w:delText>10</w:delText>
        </w:r>
      </w:del>
      <w:r>
        <w:rPr>
          <w:noProof/>
        </w:rPr>
        <w:fldChar w:fldCharType="end"/>
      </w:r>
    </w:p>
    <w:p w:rsidR="00516583" w:rsidRDefault="00FD65FF">
      <w:pPr>
        <w:tabs>
          <w:tab w:val="right" w:pos="7370"/>
        </w:tabs>
        <w:ind w:right="0"/>
        <w:rPr>
          <w:noProof/>
        </w:rPr>
      </w:pPr>
      <w:r>
        <w:rPr>
          <w:rFonts w:eastAsia="Arial Unicode MS" w:cs="Arial Unicode MS"/>
          <w:noProof/>
        </w:rPr>
        <w:t>2.5 Assumptions and Dependencies</w:t>
      </w:r>
      <w:r>
        <w:rPr>
          <w:rFonts w:eastAsia="Arial Unicode MS" w:cs="Arial Unicode MS"/>
          <w:noProof/>
        </w:rPr>
        <w:tab/>
      </w:r>
      <w:r>
        <w:rPr>
          <w:noProof/>
        </w:rPr>
        <w:fldChar w:fldCharType="begin"/>
      </w:r>
      <w:r>
        <w:rPr>
          <w:noProof/>
        </w:rPr>
        <w:instrText xml:space="preserve"> PAGEREF _Toc11 \h </w:instrText>
      </w:r>
      <w:r>
        <w:rPr>
          <w:noProof/>
        </w:rPr>
      </w:r>
      <w:r>
        <w:rPr>
          <w:noProof/>
        </w:rPr>
        <w:fldChar w:fldCharType="separate"/>
      </w:r>
      <w:ins w:id="52" w:author="Roland Tschendel" w:date="2017-10-22T15:13:00Z">
        <w:r w:rsidR="00A20BD6">
          <w:rPr>
            <w:noProof/>
          </w:rPr>
          <w:t>11</w:t>
        </w:r>
      </w:ins>
      <w:del w:id="53" w:author="Roland Tschendel" w:date="2017-10-22T15:13:00Z">
        <w:r w:rsidDel="00A20BD6">
          <w:rPr>
            <w:rFonts w:eastAsia="Arial Unicode MS" w:cs="Arial Unicode MS"/>
            <w:noProof/>
          </w:rPr>
          <w:delText>11</w:delText>
        </w:r>
      </w:del>
      <w:r>
        <w:rPr>
          <w:noProof/>
        </w:rPr>
        <w:fldChar w:fldCharType="end"/>
      </w:r>
    </w:p>
    <w:p w:rsidR="00516583" w:rsidRDefault="00FD65FF">
      <w:pPr>
        <w:tabs>
          <w:tab w:val="right" w:pos="7370"/>
        </w:tabs>
        <w:ind w:right="0"/>
        <w:rPr>
          <w:noProof/>
        </w:rPr>
      </w:pPr>
      <w:r>
        <w:rPr>
          <w:rFonts w:eastAsia="Arial Unicode MS" w:cs="Arial Unicode MS"/>
          <w:noProof/>
        </w:rPr>
        <w:t>2.6 Apportioning of Requirements.</w:t>
      </w:r>
      <w:r>
        <w:rPr>
          <w:rFonts w:eastAsia="Arial Unicode MS" w:cs="Arial Unicode MS"/>
          <w:noProof/>
        </w:rPr>
        <w:tab/>
      </w:r>
      <w:r>
        <w:rPr>
          <w:noProof/>
        </w:rPr>
        <w:fldChar w:fldCharType="begin"/>
      </w:r>
      <w:r>
        <w:rPr>
          <w:noProof/>
        </w:rPr>
        <w:instrText xml:space="preserve"> PAGEREF _Toc12 \h </w:instrText>
      </w:r>
      <w:r>
        <w:rPr>
          <w:noProof/>
        </w:rPr>
      </w:r>
      <w:r>
        <w:rPr>
          <w:noProof/>
        </w:rPr>
        <w:fldChar w:fldCharType="separate"/>
      </w:r>
      <w:ins w:id="54" w:author="Roland Tschendel" w:date="2017-10-22T15:13:00Z">
        <w:r w:rsidR="00A20BD6">
          <w:rPr>
            <w:noProof/>
          </w:rPr>
          <w:t>11</w:t>
        </w:r>
      </w:ins>
      <w:del w:id="55" w:author="Roland Tschendel" w:date="2017-10-22T15:13:00Z">
        <w:r w:rsidDel="00A20BD6">
          <w:rPr>
            <w:rFonts w:eastAsia="Arial Unicode MS" w:cs="Arial Unicode MS"/>
            <w:noProof/>
          </w:rPr>
          <w:delText>11</w:delText>
        </w:r>
      </w:del>
      <w:r>
        <w:rPr>
          <w:noProof/>
        </w:rPr>
        <w:fldChar w:fldCharType="end"/>
      </w:r>
    </w:p>
    <w:p w:rsidR="00516583" w:rsidRDefault="00FD65FF">
      <w:pPr>
        <w:tabs>
          <w:tab w:val="right" w:pos="7370"/>
        </w:tabs>
        <w:ind w:right="0"/>
        <w:rPr>
          <w:noProof/>
        </w:rPr>
      </w:pPr>
      <w:r>
        <w:rPr>
          <w:rFonts w:eastAsia="Arial Unicode MS" w:cs="Arial Unicode MS"/>
          <w:b/>
          <w:bCs/>
          <w:noProof/>
          <w:sz w:val="28"/>
          <w:szCs w:val="28"/>
        </w:rPr>
        <w:t xml:space="preserve">3.  Specific Requirements  </w:t>
      </w:r>
      <w:r>
        <w:rPr>
          <w:rFonts w:eastAsia="Arial Unicode MS" w:cs="Arial Unicode MS"/>
          <w:b/>
          <w:bCs/>
          <w:noProof/>
          <w:sz w:val="28"/>
          <w:szCs w:val="28"/>
        </w:rPr>
        <w:tab/>
      </w:r>
      <w:r>
        <w:rPr>
          <w:b/>
          <w:bCs/>
          <w:noProof/>
          <w:sz w:val="28"/>
          <w:szCs w:val="28"/>
        </w:rPr>
        <w:fldChar w:fldCharType="begin"/>
      </w:r>
      <w:r>
        <w:rPr>
          <w:b/>
          <w:bCs/>
          <w:noProof/>
          <w:sz w:val="28"/>
          <w:szCs w:val="28"/>
        </w:rPr>
        <w:instrText xml:space="preserve"> PAGEREF _Toc13 \h </w:instrText>
      </w:r>
      <w:r>
        <w:rPr>
          <w:b/>
          <w:bCs/>
          <w:noProof/>
          <w:sz w:val="28"/>
          <w:szCs w:val="28"/>
        </w:rPr>
      </w:r>
      <w:r>
        <w:rPr>
          <w:b/>
          <w:bCs/>
          <w:noProof/>
          <w:sz w:val="28"/>
          <w:szCs w:val="28"/>
        </w:rPr>
        <w:fldChar w:fldCharType="separate"/>
      </w:r>
      <w:ins w:id="56" w:author="Roland Tschendel" w:date="2017-10-22T15:13:00Z">
        <w:r w:rsidR="00A20BD6">
          <w:rPr>
            <w:b/>
            <w:bCs/>
            <w:noProof/>
            <w:sz w:val="28"/>
            <w:szCs w:val="28"/>
          </w:rPr>
          <w:t>11</w:t>
        </w:r>
      </w:ins>
      <w:del w:id="57" w:author="Roland Tschendel" w:date="2017-10-22T15:13:00Z">
        <w:r w:rsidDel="00A20BD6">
          <w:rPr>
            <w:rFonts w:eastAsia="Arial Unicode MS" w:cs="Arial Unicode MS"/>
            <w:b/>
            <w:bCs/>
            <w:noProof/>
            <w:sz w:val="28"/>
            <w:szCs w:val="28"/>
          </w:rPr>
          <w:delText>11</w:delText>
        </w:r>
      </w:del>
      <w:r>
        <w:rPr>
          <w:b/>
          <w:bCs/>
          <w:noProof/>
          <w:sz w:val="28"/>
          <w:szCs w:val="28"/>
        </w:rPr>
        <w:fldChar w:fldCharType="end"/>
      </w:r>
    </w:p>
    <w:p w:rsidR="00516583" w:rsidRDefault="00FD65FF">
      <w:pPr>
        <w:tabs>
          <w:tab w:val="right" w:pos="7370"/>
        </w:tabs>
        <w:ind w:right="0"/>
        <w:rPr>
          <w:noProof/>
        </w:rPr>
      </w:pPr>
      <w:r>
        <w:rPr>
          <w:rFonts w:eastAsia="Arial Unicode MS" w:cs="Arial Unicode MS"/>
          <w:noProof/>
          <w:lang w:val="pt-PT"/>
        </w:rPr>
        <w:t>3.1 External Interfaces</w:t>
      </w:r>
      <w:r>
        <w:rPr>
          <w:rFonts w:eastAsia="Arial Unicode MS" w:cs="Arial Unicode MS"/>
          <w:noProof/>
          <w:lang w:val="pt-PT"/>
        </w:rPr>
        <w:tab/>
      </w:r>
      <w:r>
        <w:rPr>
          <w:noProof/>
        </w:rPr>
        <w:fldChar w:fldCharType="begin"/>
      </w:r>
      <w:r>
        <w:rPr>
          <w:noProof/>
        </w:rPr>
        <w:instrText xml:space="preserve"> PAGEREF _Toc14 \h </w:instrText>
      </w:r>
      <w:r>
        <w:rPr>
          <w:noProof/>
        </w:rPr>
      </w:r>
      <w:r>
        <w:rPr>
          <w:noProof/>
        </w:rPr>
        <w:fldChar w:fldCharType="separate"/>
      </w:r>
      <w:ins w:id="58" w:author="Roland Tschendel" w:date="2017-10-22T15:13:00Z">
        <w:r w:rsidR="00A20BD6">
          <w:rPr>
            <w:noProof/>
          </w:rPr>
          <w:t>12</w:t>
        </w:r>
      </w:ins>
      <w:del w:id="59" w:author="Roland Tschendel" w:date="2017-10-22T15:13:00Z">
        <w:r w:rsidDel="00A20BD6">
          <w:rPr>
            <w:rFonts w:eastAsia="Arial Unicode MS" w:cs="Arial Unicode MS"/>
            <w:noProof/>
          </w:rPr>
          <w:delText>12</w:delText>
        </w:r>
      </w:del>
      <w:r>
        <w:rPr>
          <w:noProof/>
        </w:rPr>
        <w:fldChar w:fldCharType="end"/>
      </w:r>
    </w:p>
    <w:p w:rsidR="00516583" w:rsidRDefault="00FD65FF">
      <w:pPr>
        <w:tabs>
          <w:tab w:val="right" w:pos="7370"/>
        </w:tabs>
        <w:ind w:right="0"/>
        <w:rPr>
          <w:noProof/>
        </w:rPr>
      </w:pPr>
      <w:r>
        <w:rPr>
          <w:rFonts w:eastAsia="Arial Unicode MS" w:cs="Arial Unicode MS"/>
          <w:noProof/>
        </w:rPr>
        <w:t>3.2 Functions</w:t>
      </w:r>
      <w:r>
        <w:rPr>
          <w:rFonts w:eastAsia="Arial Unicode MS" w:cs="Arial Unicode MS"/>
          <w:noProof/>
        </w:rPr>
        <w:tab/>
      </w:r>
      <w:r>
        <w:rPr>
          <w:noProof/>
        </w:rPr>
        <w:fldChar w:fldCharType="begin"/>
      </w:r>
      <w:r>
        <w:rPr>
          <w:noProof/>
        </w:rPr>
        <w:instrText xml:space="preserve"> PAGEREF _Toc15 \h </w:instrText>
      </w:r>
      <w:r>
        <w:rPr>
          <w:noProof/>
        </w:rPr>
      </w:r>
      <w:r>
        <w:rPr>
          <w:noProof/>
        </w:rPr>
        <w:fldChar w:fldCharType="separate"/>
      </w:r>
      <w:ins w:id="60" w:author="Roland Tschendel" w:date="2017-10-22T15:13:00Z">
        <w:r w:rsidR="00A20BD6">
          <w:rPr>
            <w:noProof/>
          </w:rPr>
          <w:t>13</w:t>
        </w:r>
      </w:ins>
      <w:del w:id="61" w:author="Roland Tschendel" w:date="2017-10-22T15:13:00Z">
        <w:r w:rsidDel="00A20BD6">
          <w:rPr>
            <w:rFonts w:eastAsia="Arial Unicode MS" w:cs="Arial Unicode MS"/>
            <w:noProof/>
          </w:rPr>
          <w:delText>13</w:delText>
        </w:r>
      </w:del>
      <w:r>
        <w:rPr>
          <w:noProof/>
        </w:rPr>
        <w:fldChar w:fldCharType="end"/>
      </w:r>
    </w:p>
    <w:p w:rsidR="00516583" w:rsidRDefault="00FD65FF">
      <w:pPr>
        <w:tabs>
          <w:tab w:val="right" w:pos="7370"/>
        </w:tabs>
        <w:ind w:right="0"/>
        <w:rPr>
          <w:noProof/>
        </w:rPr>
      </w:pPr>
      <w:r>
        <w:rPr>
          <w:rFonts w:eastAsia="Arial Unicode MS" w:cs="Arial Unicode MS"/>
          <w:noProof/>
        </w:rPr>
        <w:t>3.3 Performance Requirements</w:t>
      </w:r>
      <w:r>
        <w:rPr>
          <w:rFonts w:eastAsia="Arial Unicode MS" w:cs="Arial Unicode MS"/>
          <w:noProof/>
        </w:rPr>
        <w:tab/>
      </w:r>
      <w:r>
        <w:rPr>
          <w:noProof/>
        </w:rPr>
        <w:fldChar w:fldCharType="begin"/>
      </w:r>
      <w:r>
        <w:rPr>
          <w:noProof/>
        </w:rPr>
        <w:instrText xml:space="preserve"> PAGEREF _Toc16 \h </w:instrText>
      </w:r>
      <w:r>
        <w:rPr>
          <w:noProof/>
        </w:rPr>
      </w:r>
      <w:r>
        <w:rPr>
          <w:noProof/>
        </w:rPr>
        <w:fldChar w:fldCharType="separate"/>
      </w:r>
      <w:ins w:id="62" w:author="Roland Tschendel" w:date="2017-10-22T15:13:00Z">
        <w:r w:rsidR="00A20BD6">
          <w:rPr>
            <w:noProof/>
          </w:rPr>
          <w:t>13</w:t>
        </w:r>
      </w:ins>
      <w:del w:id="63" w:author="Roland Tschendel" w:date="2017-10-22T15:13:00Z">
        <w:r w:rsidDel="00A20BD6">
          <w:rPr>
            <w:rFonts w:eastAsia="Arial Unicode MS" w:cs="Arial Unicode MS"/>
            <w:noProof/>
          </w:rPr>
          <w:delText>13</w:delText>
        </w:r>
      </w:del>
      <w:r>
        <w:rPr>
          <w:noProof/>
        </w:rPr>
        <w:fldChar w:fldCharType="end"/>
      </w:r>
    </w:p>
    <w:p w:rsidR="00516583" w:rsidRDefault="00FD65FF">
      <w:pPr>
        <w:tabs>
          <w:tab w:val="right" w:pos="7370"/>
        </w:tabs>
        <w:ind w:right="0"/>
        <w:rPr>
          <w:noProof/>
        </w:rPr>
      </w:pPr>
      <w:r>
        <w:rPr>
          <w:rFonts w:eastAsia="Arial Unicode MS" w:cs="Arial Unicode MS"/>
          <w:noProof/>
        </w:rPr>
        <w:t>3.4 Logical Database Requirements</w:t>
      </w:r>
      <w:r>
        <w:rPr>
          <w:rFonts w:eastAsia="Arial Unicode MS" w:cs="Arial Unicode MS"/>
          <w:noProof/>
        </w:rPr>
        <w:tab/>
      </w:r>
      <w:r>
        <w:rPr>
          <w:noProof/>
        </w:rPr>
        <w:fldChar w:fldCharType="begin"/>
      </w:r>
      <w:r>
        <w:rPr>
          <w:noProof/>
        </w:rPr>
        <w:instrText xml:space="preserve"> PAGEREF _Toc17 \h </w:instrText>
      </w:r>
      <w:r>
        <w:rPr>
          <w:noProof/>
        </w:rPr>
      </w:r>
      <w:r>
        <w:rPr>
          <w:noProof/>
        </w:rPr>
        <w:fldChar w:fldCharType="separate"/>
      </w:r>
      <w:ins w:id="64" w:author="Roland Tschendel" w:date="2017-10-22T15:13:00Z">
        <w:r w:rsidR="00A20BD6">
          <w:rPr>
            <w:noProof/>
          </w:rPr>
          <w:t>14</w:t>
        </w:r>
      </w:ins>
      <w:del w:id="65" w:author="Roland Tschendel" w:date="2017-10-22T15:13:00Z">
        <w:r w:rsidDel="00A20BD6">
          <w:rPr>
            <w:rFonts w:eastAsia="Arial Unicode MS" w:cs="Arial Unicode MS"/>
            <w:noProof/>
          </w:rPr>
          <w:delText>14</w:delText>
        </w:r>
      </w:del>
      <w:r>
        <w:rPr>
          <w:noProof/>
        </w:rPr>
        <w:fldChar w:fldCharType="end"/>
      </w:r>
    </w:p>
    <w:p w:rsidR="00516583" w:rsidRDefault="00FD65FF">
      <w:pPr>
        <w:tabs>
          <w:tab w:val="right" w:pos="7370"/>
        </w:tabs>
        <w:ind w:right="0"/>
        <w:rPr>
          <w:noProof/>
        </w:rPr>
      </w:pPr>
      <w:r>
        <w:rPr>
          <w:rFonts w:eastAsia="Arial Unicode MS" w:cs="Arial Unicode MS"/>
          <w:noProof/>
        </w:rPr>
        <w:t>3.5 Design Constraints</w:t>
      </w:r>
      <w:r>
        <w:rPr>
          <w:rFonts w:eastAsia="Arial Unicode MS" w:cs="Arial Unicode MS"/>
          <w:noProof/>
        </w:rPr>
        <w:tab/>
      </w:r>
      <w:r>
        <w:rPr>
          <w:noProof/>
        </w:rPr>
        <w:fldChar w:fldCharType="begin"/>
      </w:r>
      <w:r>
        <w:rPr>
          <w:noProof/>
        </w:rPr>
        <w:instrText xml:space="preserve"> PAGEREF _Toc18 \h </w:instrText>
      </w:r>
      <w:r>
        <w:rPr>
          <w:noProof/>
        </w:rPr>
      </w:r>
      <w:r>
        <w:rPr>
          <w:noProof/>
        </w:rPr>
        <w:fldChar w:fldCharType="separate"/>
      </w:r>
      <w:ins w:id="66" w:author="Roland Tschendel" w:date="2017-10-22T15:13:00Z">
        <w:r w:rsidR="00A20BD6">
          <w:rPr>
            <w:noProof/>
          </w:rPr>
          <w:t>14</w:t>
        </w:r>
      </w:ins>
      <w:del w:id="67" w:author="Roland Tschendel" w:date="2017-10-22T15:13:00Z">
        <w:r w:rsidDel="00A20BD6">
          <w:rPr>
            <w:rFonts w:eastAsia="Arial Unicode MS" w:cs="Arial Unicode MS"/>
            <w:noProof/>
          </w:rPr>
          <w:delText>14</w:delText>
        </w:r>
      </w:del>
      <w:r>
        <w:rPr>
          <w:noProof/>
        </w:rPr>
        <w:fldChar w:fldCharType="end"/>
      </w:r>
    </w:p>
    <w:p w:rsidR="00516583" w:rsidRDefault="00FD65FF">
      <w:pPr>
        <w:tabs>
          <w:tab w:val="right" w:pos="7370"/>
        </w:tabs>
        <w:ind w:right="0"/>
        <w:rPr>
          <w:noProof/>
        </w:rPr>
      </w:pPr>
      <w:r>
        <w:rPr>
          <w:rFonts w:eastAsia="Arial Unicode MS" w:cs="Arial Unicode MS"/>
          <w:noProof/>
        </w:rPr>
        <w:t>3.6 Software System Attributes</w:t>
      </w:r>
      <w:r>
        <w:rPr>
          <w:rFonts w:eastAsia="Arial Unicode MS" w:cs="Arial Unicode MS"/>
          <w:noProof/>
        </w:rPr>
        <w:tab/>
      </w:r>
      <w:r>
        <w:rPr>
          <w:noProof/>
        </w:rPr>
        <w:fldChar w:fldCharType="begin"/>
      </w:r>
      <w:r>
        <w:rPr>
          <w:noProof/>
        </w:rPr>
        <w:instrText xml:space="preserve"> PAGEREF _Toc19 \h </w:instrText>
      </w:r>
      <w:r>
        <w:rPr>
          <w:noProof/>
        </w:rPr>
      </w:r>
      <w:r>
        <w:rPr>
          <w:noProof/>
        </w:rPr>
        <w:fldChar w:fldCharType="separate"/>
      </w:r>
      <w:ins w:id="68" w:author="Roland Tschendel" w:date="2017-10-22T15:13:00Z">
        <w:r w:rsidR="00A20BD6">
          <w:rPr>
            <w:noProof/>
          </w:rPr>
          <w:t>15</w:t>
        </w:r>
      </w:ins>
      <w:del w:id="69" w:author="Roland Tschendel" w:date="2017-10-22T15:13:00Z">
        <w:r w:rsidDel="00A20BD6">
          <w:rPr>
            <w:rFonts w:eastAsia="Arial Unicode MS" w:cs="Arial Unicode MS"/>
            <w:noProof/>
          </w:rPr>
          <w:delText>15</w:delText>
        </w:r>
      </w:del>
      <w:r>
        <w:rPr>
          <w:noProof/>
        </w:rPr>
        <w:fldChar w:fldCharType="end"/>
      </w:r>
    </w:p>
    <w:p w:rsidR="00516583" w:rsidRDefault="00FD65FF">
      <w:pPr>
        <w:tabs>
          <w:tab w:val="right" w:pos="7370"/>
        </w:tabs>
        <w:ind w:right="0"/>
        <w:rPr>
          <w:noProof/>
        </w:rPr>
      </w:pPr>
      <w:r>
        <w:rPr>
          <w:rFonts w:eastAsia="Arial Unicode MS" w:cs="Arial Unicode MS"/>
          <w:noProof/>
        </w:rPr>
        <w:t>3.7 Organizing the Specific Requirements</w:t>
      </w:r>
      <w:r>
        <w:rPr>
          <w:rFonts w:eastAsia="Arial Unicode MS" w:cs="Arial Unicode MS"/>
          <w:noProof/>
        </w:rPr>
        <w:tab/>
      </w:r>
      <w:r>
        <w:rPr>
          <w:noProof/>
        </w:rPr>
        <w:fldChar w:fldCharType="begin"/>
      </w:r>
      <w:r>
        <w:rPr>
          <w:noProof/>
        </w:rPr>
        <w:instrText xml:space="preserve"> PAGEREF _Toc20 \h </w:instrText>
      </w:r>
      <w:r>
        <w:rPr>
          <w:noProof/>
        </w:rPr>
      </w:r>
      <w:r>
        <w:rPr>
          <w:noProof/>
        </w:rPr>
        <w:fldChar w:fldCharType="separate"/>
      </w:r>
      <w:ins w:id="70" w:author="Roland Tschendel" w:date="2017-10-22T15:13:00Z">
        <w:r w:rsidR="00A20BD6">
          <w:rPr>
            <w:noProof/>
          </w:rPr>
          <w:t>18</w:t>
        </w:r>
      </w:ins>
      <w:del w:id="71" w:author="Roland Tschendel" w:date="2017-10-22T15:13:00Z">
        <w:r w:rsidDel="00A20BD6">
          <w:rPr>
            <w:rFonts w:eastAsia="Arial Unicode MS" w:cs="Arial Unicode MS"/>
            <w:noProof/>
          </w:rPr>
          <w:delText>17</w:delText>
        </w:r>
      </w:del>
      <w:r>
        <w:rPr>
          <w:noProof/>
        </w:rPr>
        <w:fldChar w:fldCharType="end"/>
      </w:r>
    </w:p>
    <w:p w:rsidR="00516583" w:rsidRDefault="00FD65FF">
      <w:pPr>
        <w:tabs>
          <w:tab w:val="right" w:pos="7370"/>
        </w:tabs>
        <w:ind w:right="0"/>
        <w:rPr>
          <w:noProof/>
        </w:rPr>
      </w:pPr>
      <w:r>
        <w:rPr>
          <w:rFonts w:eastAsia="Arial Unicode MS" w:cs="Arial Unicode MS"/>
          <w:noProof/>
        </w:rPr>
        <w:t>3.8 Additional Comments</w:t>
      </w:r>
      <w:r>
        <w:rPr>
          <w:rFonts w:eastAsia="Arial Unicode MS" w:cs="Arial Unicode MS"/>
          <w:noProof/>
        </w:rPr>
        <w:tab/>
      </w:r>
      <w:r>
        <w:rPr>
          <w:noProof/>
        </w:rPr>
        <w:fldChar w:fldCharType="begin"/>
      </w:r>
      <w:r>
        <w:rPr>
          <w:noProof/>
        </w:rPr>
        <w:instrText xml:space="preserve"> PAGEREF _Toc21 \h </w:instrText>
      </w:r>
      <w:r>
        <w:rPr>
          <w:noProof/>
        </w:rPr>
      </w:r>
      <w:r>
        <w:rPr>
          <w:noProof/>
        </w:rPr>
        <w:fldChar w:fldCharType="separate"/>
      </w:r>
      <w:ins w:id="72" w:author="Roland Tschendel" w:date="2017-10-22T15:13:00Z">
        <w:r w:rsidR="00A20BD6">
          <w:rPr>
            <w:noProof/>
          </w:rPr>
          <w:t>19</w:t>
        </w:r>
      </w:ins>
      <w:del w:id="73" w:author="Roland Tschendel" w:date="2017-10-22T15:13:00Z">
        <w:r w:rsidDel="00A20BD6">
          <w:rPr>
            <w:rFonts w:eastAsia="Arial Unicode MS" w:cs="Arial Unicode MS"/>
            <w:noProof/>
          </w:rPr>
          <w:delText>18</w:delText>
        </w:r>
      </w:del>
      <w:r>
        <w:rPr>
          <w:noProof/>
        </w:rPr>
        <w:fldChar w:fldCharType="end"/>
      </w:r>
    </w:p>
    <w:p w:rsidR="00516583" w:rsidRDefault="00FD65FF">
      <w:pPr>
        <w:numPr>
          <w:ilvl w:val="0"/>
          <w:numId w:val="2"/>
        </w:numPr>
        <w:ind w:right="0"/>
        <w:rPr>
          <w:rFonts w:eastAsia="Arial Unicode MS" w:cs="Arial Unicode MS"/>
          <w:b/>
          <w:bCs/>
          <w:noProof/>
          <w:sz w:val="28"/>
          <w:szCs w:val="28"/>
          <w:lang w:val="fr-FR"/>
        </w:rPr>
      </w:pPr>
      <w:r>
        <w:rPr>
          <w:rFonts w:eastAsia="Arial Unicode MS" w:cs="Arial Unicode MS"/>
          <w:b/>
          <w:bCs/>
          <w:noProof/>
          <w:sz w:val="28"/>
          <w:szCs w:val="28"/>
          <w:lang w:val="fr-FR"/>
        </w:rPr>
        <w:t>Change Management Process</w:t>
      </w:r>
      <w:r>
        <w:rPr>
          <w:rFonts w:eastAsia="Arial Unicode MS" w:cs="Arial Unicode MS"/>
          <w:b/>
          <w:bCs/>
          <w:noProof/>
          <w:sz w:val="28"/>
          <w:szCs w:val="28"/>
          <w:lang w:val="fr-FR"/>
        </w:rPr>
        <w:tab/>
      </w:r>
      <w:r>
        <w:rPr>
          <w:b/>
          <w:bCs/>
          <w:noProof/>
          <w:sz w:val="28"/>
          <w:szCs w:val="28"/>
        </w:rPr>
        <w:fldChar w:fldCharType="begin"/>
      </w:r>
      <w:r>
        <w:rPr>
          <w:b/>
          <w:bCs/>
          <w:noProof/>
          <w:sz w:val="28"/>
          <w:szCs w:val="28"/>
        </w:rPr>
        <w:instrText xml:space="preserve"> PAGEREF _Toc22 \h </w:instrText>
      </w:r>
      <w:r>
        <w:rPr>
          <w:b/>
          <w:bCs/>
          <w:noProof/>
          <w:sz w:val="28"/>
          <w:szCs w:val="28"/>
        </w:rPr>
      </w:r>
      <w:r>
        <w:rPr>
          <w:b/>
          <w:bCs/>
          <w:noProof/>
          <w:sz w:val="28"/>
          <w:szCs w:val="28"/>
        </w:rPr>
        <w:fldChar w:fldCharType="separate"/>
      </w:r>
      <w:ins w:id="74" w:author="Roland Tschendel" w:date="2017-10-22T15:13:00Z">
        <w:r w:rsidR="00A20BD6">
          <w:rPr>
            <w:b/>
            <w:bCs/>
            <w:noProof/>
            <w:sz w:val="28"/>
            <w:szCs w:val="28"/>
          </w:rPr>
          <w:t>19</w:t>
        </w:r>
      </w:ins>
      <w:del w:id="75" w:author="Roland Tschendel" w:date="2017-10-22T15:13:00Z">
        <w:r w:rsidDel="00A20BD6">
          <w:rPr>
            <w:rFonts w:eastAsia="Arial Unicode MS" w:cs="Arial Unicode MS"/>
            <w:b/>
            <w:bCs/>
            <w:noProof/>
            <w:sz w:val="28"/>
            <w:szCs w:val="28"/>
          </w:rPr>
          <w:delText>19</w:delText>
        </w:r>
      </w:del>
      <w:r>
        <w:rPr>
          <w:b/>
          <w:bCs/>
          <w:noProof/>
          <w:sz w:val="28"/>
          <w:szCs w:val="28"/>
        </w:rPr>
        <w:fldChar w:fldCharType="end"/>
      </w:r>
    </w:p>
    <w:p w:rsidR="00516583" w:rsidRDefault="00FD65FF">
      <w:pPr>
        <w:numPr>
          <w:ilvl w:val="0"/>
          <w:numId w:val="1"/>
        </w:numPr>
        <w:ind w:right="0"/>
        <w:rPr>
          <w:rFonts w:eastAsia="Arial Unicode MS" w:cs="Arial Unicode MS"/>
          <w:b/>
          <w:bCs/>
          <w:noProof/>
          <w:sz w:val="28"/>
          <w:szCs w:val="28"/>
        </w:rPr>
      </w:pPr>
      <w:r>
        <w:rPr>
          <w:rFonts w:eastAsia="Arial Unicode MS" w:cs="Arial Unicode MS"/>
          <w:b/>
          <w:bCs/>
          <w:noProof/>
          <w:sz w:val="28"/>
          <w:szCs w:val="28"/>
        </w:rPr>
        <w:t>Document Approvals</w:t>
      </w:r>
      <w:r>
        <w:rPr>
          <w:rFonts w:eastAsia="Arial Unicode MS" w:cs="Arial Unicode MS"/>
          <w:b/>
          <w:bCs/>
          <w:noProof/>
          <w:sz w:val="28"/>
          <w:szCs w:val="28"/>
        </w:rPr>
        <w:tab/>
      </w:r>
      <w:r>
        <w:rPr>
          <w:b/>
          <w:bCs/>
          <w:noProof/>
          <w:sz w:val="28"/>
          <w:szCs w:val="28"/>
        </w:rPr>
        <w:fldChar w:fldCharType="begin"/>
      </w:r>
      <w:r>
        <w:rPr>
          <w:b/>
          <w:bCs/>
          <w:noProof/>
          <w:sz w:val="28"/>
          <w:szCs w:val="28"/>
        </w:rPr>
        <w:instrText xml:space="preserve"> PAGEREF _Toc23 \h </w:instrText>
      </w:r>
      <w:r>
        <w:rPr>
          <w:b/>
          <w:bCs/>
          <w:noProof/>
          <w:sz w:val="28"/>
          <w:szCs w:val="28"/>
        </w:rPr>
      </w:r>
      <w:r>
        <w:rPr>
          <w:b/>
          <w:bCs/>
          <w:noProof/>
          <w:sz w:val="28"/>
          <w:szCs w:val="28"/>
        </w:rPr>
        <w:fldChar w:fldCharType="separate"/>
      </w:r>
      <w:ins w:id="76" w:author="Roland Tschendel" w:date="2017-10-22T15:13:00Z">
        <w:r w:rsidR="00A20BD6">
          <w:rPr>
            <w:b/>
            <w:bCs/>
            <w:noProof/>
            <w:sz w:val="28"/>
            <w:szCs w:val="28"/>
          </w:rPr>
          <w:t>19</w:t>
        </w:r>
      </w:ins>
      <w:del w:id="77" w:author="Roland Tschendel" w:date="2017-10-22T15:13:00Z">
        <w:r w:rsidDel="00A20BD6">
          <w:rPr>
            <w:rFonts w:eastAsia="Arial Unicode MS" w:cs="Arial Unicode MS"/>
            <w:b/>
            <w:bCs/>
            <w:noProof/>
            <w:sz w:val="28"/>
            <w:szCs w:val="28"/>
          </w:rPr>
          <w:delText>19</w:delText>
        </w:r>
      </w:del>
      <w:r>
        <w:rPr>
          <w:b/>
          <w:bCs/>
          <w:noProof/>
          <w:sz w:val="28"/>
          <w:szCs w:val="28"/>
        </w:rPr>
        <w:fldChar w:fldCharType="end"/>
      </w:r>
    </w:p>
    <w:p w:rsidR="00516583" w:rsidRDefault="00FD65FF">
      <w:pPr>
        <w:numPr>
          <w:ilvl w:val="0"/>
          <w:numId w:val="1"/>
        </w:numPr>
        <w:ind w:right="0"/>
        <w:rPr>
          <w:rFonts w:eastAsia="Arial Unicode MS" w:cs="Arial Unicode MS"/>
          <w:b/>
          <w:bCs/>
          <w:noProof/>
          <w:sz w:val="28"/>
          <w:szCs w:val="28"/>
        </w:rPr>
      </w:pPr>
      <w:r>
        <w:rPr>
          <w:rFonts w:eastAsia="Arial Unicode MS" w:cs="Arial Unicode MS"/>
          <w:b/>
          <w:bCs/>
          <w:noProof/>
          <w:sz w:val="28"/>
          <w:szCs w:val="28"/>
        </w:rPr>
        <w:t>Supporting Information</w:t>
      </w:r>
      <w:r>
        <w:rPr>
          <w:rFonts w:eastAsia="Arial Unicode MS" w:cs="Arial Unicode MS"/>
          <w:b/>
          <w:bCs/>
          <w:noProof/>
          <w:sz w:val="28"/>
          <w:szCs w:val="28"/>
        </w:rPr>
        <w:tab/>
      </w:r>
      <w:r>
        <w:rPr>
          <w:b/>
          <w:bCs/>
          <w:noProof/>
          <w:sz w:val="28"/>
          <w:szCs w:val="28"/>
        </w:rPr>
        <w:fldChar w:fldCharType="begin"/>
      </w:r>
      <w:r>
        <w:rPr>
          <w:b/>
          <w:bCs/>
          <w:noProof/>
          <w:sz w:val="28"/>
          <w:szCs w:val="28"/>
        </w:rPr>
        <w:instrText xml:space="preserve"> PAGEREF _Toc24 \h </w:instrText>
      </w:r>
      <w:r>
        <w:rPr>
          <w:b/>
          <w:bCs/>
          <w:noProof/>
          <w:sz w:val="28"/>
          <w:szCs w:val="28"/>
        </w:rPr>
      </w:r>
      <w:r>
        <w:rPr>
          <w:b/>
          <w:bCs/>
          <w:noProof/>
          <w:sz w:val="28"/>
          <w:szCs w:val="28"/>
        </w:rPr>
        <w:fldChar w:fldCharType="separate"/>
      </w:r>
      <w:ins w:id="78" w:author="Roland Tschendel" w:date="2017-10-22T15:13:00Z">
        <w:r w:rsidR="00A20BD6">
          <w:rPr>
            <w:b/>
            <w:bCs/>
            <w:noProof/>
            <w:sz w:val="28"/>
            <w:szCs w:val="28"/>
          </w:rPr>
          <w:t>20</w:t>
        </w:r>
      </w:ins>
      <w:del w:id="79" w:author="Roland Tschendel" w:date="2017-10-22T15:13:00Z">
        <w:r w:rsidDel="00A20BD6">
          <w:rPr>
            <w:rFonts w:eastAsia="Arial Unicode MS" w:cs="Arial Unicode MS"/>
            <w:b/>
            <w:bCs/>
            <w:noProof/>
            <w:sz w:val="28"/>
            <w:szCs w:val="28"/>
          </w:rPr>
          <w:delText>19</w:delText>
        </w:r>
      </w:del>
      <w:r>
        <w:rPr>
          <w:b/>
          <w:bCs/>
          <w:noProof/>
          <w:sz w:val="28"/>
          <w:szCs w:val="28"/>
        </w:rPr>
        <w:fldChar w:fldCharType="end"/>
      </w:r>
    </w:p>
    <w:p w:rsidR="00516583" w:rsidRDefault="00FD65FF">
      <w:pPr>
        <w:tabs>
          <w:tab w:val="clear" w:pos="5760"/>
          <w:tab w:val="left" w:pos="1520"/>
        </w:tabs>
        <w:rPr>
          <w:rStyle w:val="None"/>
          <w:b/>
          <w:bCs/>
          <w:i/>
          <w:iCs/>
        </w:rPr>
      </w:pPr>
      <w:r>
        <w:rPr>
          <w:rStyle w:val="None"/>
        </w:rPr>
        <w:fldChar w:fldCharType="end"/>
      </w:r>
    </w:p>
    <w:p w:rsidR="00516583" w:rsidRDefault="00516583">
      <w:pPr>
        <w:tabs>
          <w:tab w:val="clear" w:pos="5760"/>
          <w:tab w:val="left" w:pos="1520"/>
          <w:tab w:val="left" w:pos="5940"/>
          <w:tab w:val="left" w:pos="6300"/>
        </w:tabs>
        <w:jc w:val="center"/>
        <w:rPr>
          <w:rStyle w:val="None"/>
          <w:b/>
          <w:bCs/>
          <w:i/>
          <w:iCs/>
        </w:rPr>
      </w:pPr>
    </w:p>
    <w:p w:rsidR="00516583" w:rsidRDefault="00FD65FF">
      <w:pPr>
        <w:tabs>
          <w:tab w:val="clear" w:pos="5760"/>
          <w:tab w:val="left" w:pos="1520"/>
        </w:tabs>
      </w:pPr>
      <w:r>
        <w:rPr>
          <w:rFonts w:ascii="Arial Unicode MS" w:eastAsia="Arial Unicode MS" w:hAnsi="Arial Unicode MS" w:cs="Arial Unicode MS"/>
        </w:rPr>
        <w:br w:type="page"/>
      </w:r>
    </w:p>
    <w:p w:rsidR="00516583" w:rsidRDefault="00FD65FF">
      <w:pPr>
        <w:pStyle w:val="berschrift1"/>
      </w:pPr>
      <w:bookmarkStart w:id="80" w:name="_Toc"/>
      <w:r>
        <w:rPr>
          <w:rFonts w:eastAsia="Arial Unicode MS" w:cs="Arial Unicode MS"/>
        </w:rPr>
        <w:lastRenderedPageBreak/>
        <w:t xml:space="preserve">1.  Introduction  </w:t>
      </w:r>
      <w:bookmarkEnd w:id="80"/>
    </w:p>
    <w:p w:rsidR="00516583" w:rsidRDefault="00516583">
      <w:pPr>
        <w:tabs>
          <w:tab w:val="clear" w:pos="5760"/>
          <w:tab w:val="left" w:pos="1520"/>
        </w:tabs>
      </w:pPr>
    </w:p>
    <w:p w:rsidR="00516583" w:rsidRDefault="00FD65FF">
      <w:pPr>
        <w:tabs>
          <w:tab w:val="clear" w:pos="5760"/>
          <w:tab w:val="left" w:pos="1520"/>
        </w:tabs>
        <w:rPr>
          <w:ins w:id="81" w:author="Roland Tschendel" w:date="2017-10-22T15:11:00Z"/>
          <w:rStyle w:val="None"/>
          <w:i/>
          <w:iCs/>
        </w:rPr>
      </w:pPr>
      <w:r>
        <w:rPr>
          <w:rStyle w:val="None"/>
          <w:i/>
          <w:iCs/>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rsidR="007C378D" w:rsidRDefault="007C378D">
      <w:pPr>
        <w:tabs>
          <w:tab w:val="clear" w:pos="5760"/>
          <w:tab w:val="left" w:pos="1520"/>
        </w:tabs>
        <w:rPr>
          <w:rStyle w:val="None"/>
          <w:i/>
          <w:iCs/>
        </w:rPr>
      </w:pPr>
    </w:p>
    <w:p w:rsidR="00516583" w:rsidRDefault="00516583">
      <w:pPr>
        <w:tabs>
          <w:tab w:val="clear" w:pos="5760"/>
          <w:tab w:val="left" w:pos="1520"/>
        </w:tabs>
        <w:rPr>
          <w:rStyle w:val="None"/>
          <w:i/>
          <w:iCs/>
        </w:rPr>
      </w:pPr>
    </w:p>
    <w:p w:rsidR="00516583" w:rsidRDefault="00516583">
      <w:pPr>
        <w:tabs>
          <w:tab w:val="clear" w:pos="5760"/>
          <w:tab w:val="left" w:pos="1520"/>
        </w:tabs>
      </w:pPr>
    </w:p>
    <w:p w:rsidR="00516583" w:rsidRDefault="00FD65FF">
      <w:pPr>
        <w:pStyle w:val="berschrift2"/>
      </w:pPr>
      <w:bookmarkStart w:id="82" w:name="_Toc1"/>
      <w:r>
        <w:rPr>
          <w:rFonts w:eastAsia="Arial Unicode MS" w:cs="Arial Unicode MS"/>
        </w:rPr>
        <w:t xml:space="preserve">1.1  Purpose  </w:t>
      </w:r>
      <w:bookmarkEnd w:id="82"/>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Identify the purpose of this SRS and its intended audience. In this subsection, describe the purpose of the particular SRS and specify the intended audience for the SRS.</w:t>
      </w:r>
    </w:p>
    <w:p w:rsidR="00516583" w:rsidRDefault="00516583">
      <w:pPr>
        <w:tabs>
          <w:tab w:val="clear" w:pos="5760"/>
          <w:tab w:val="left" w:pos="1520"/>
        </w:tabs>
        <w:rPr>
          <w:rStyle w:val="None"/>
          <w:i/>
          <w:iCs/>
        </w:rPr>
      </w:pPr>
    </w:p>
    <w:p w:rsidR="00516583" w:rsidRDefault="00FD65FF">
      <w:pPr>
        <w:pStyle w:val="TextYves"/>
        <w:rPr>
          <w:rStyle w:val="None"/>
        </w:rPr>
      </w:pPr>
      <w:r w:rsidRPr="00FD65FF">
        <w:rPr>
          <w:rStyle w:val="None"/>
          <w:lang w:val="en-GB"/>
          <w:rPrChange w:id="83" w:author="Roland Tschendel" w:date="2017-10-22T14:14:00Z">
            <w:rPr>
              <w:rStyle w:val="None"/>
              <w:lang w:val="de-DE"/>
            </w:rPr>
          </w:rPrChange>
        </w:rPr>
        <w:t xml:space="preserve">The purpose of this SRS ist to describe the requirements for the logistics tool programmed for the aniTrans company during the ESE course at the University of Berne in the autumn-semester 2017. </w:t>
      </w:r>
    </w:p>
    <w:p w:rsidR="00516583" w:rsidRDefault="00FD65FF">
      <w:pPr>
        <w:pStyle w:val="TextYves"/>
      </w:pPr>
      <w:r w:rsidRPr="00FD65FF">
        <w:rPr>
          <w:rStyle w:val="None"/>
          <w:lang w:val="en-GB"/>
          <w:rPrChange w:id="84" w:author="Roland Tschendel" w:date="2017-10-22T14:14:00Z">
            <w:rPr>
              <w:rStyle w:val="None"/>
              <w:lang w:val="de-DE"/>
            </w:rPr>
          </w:rPrChange>
        </w:rPr>
        <w:t>It is intended for aniTrans and team seven.</w:t>
      </w:r>
    </w:p>
    <w:p w:rsidR="00516583" w:rsidRDefault="00516583">
      <w:pPr>
        <w:tabs>
          <w:tab w:val="clear" w:pos="5760"/>
          <w:tab w:val="left" w:pos="1520"/>
        </w:tabs>
      </w:pPr>
    </w:p>
    <w:p w:rsidR="00516583" w:rsidRDefault="00FD65FF">
      <w:pPr>
        <w:pStyle w:val="berschrift2"/>
      </w:pPr>
      <w:bookmarkStart w:id="85" w:name="_Toc2"/>
      <w:r>
        <w:rPr>
          <w:rFonts w:eastAsia="Arial Unicode MS" w:cs="Arial Unicode MS"/>
        </w:rPr>
        <w:t xml:space="preserve">1.2  Scope </w:t>
      </w:r>
      <w:bookmarkEnd w:id="85"/>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In this subsection:</w:t>
      </w:r>
    </w:p>
    <w:p w:rsidR="00516583" w:rsidRDefault="00FD65FF">
      <w:pPr>
        <w:pStyle w:val="level2bullet"/>
        <w:numPr>
          <w:ilvl w:val="0"/>
          <w:numId w:val="4"/>
        </w:numPr>
        <w:rPr>
          <w:i/>
          <w:iCs/>
        </w:rPr>
      </w:pPr>
      <w:r>
        <w:rPr>
          <w:i/>
          <w:iCs/>
        </w:rPr>
        <w:t xml:space="preserve"> Identify the software product(s) to be produced by name</w:t>
      </w:r>
    </w:p>
    <w:p w:rsidR="00516583" w:rsidRDefault="00FD65FF">
      <w:pPr>
        <w:pStyle w:val="level2bullet"/>
        <w:numPr>
          <w:ilvl w:val="0"/>
          <w:numId w:val="4"/>
        </w:numPr>
        <w:rPr>
          <w:i/>
          <w:iCs/>
        </w:rPr>
      </w:pPr>
      <w:r>
        <w:rPr>
          <w:i/>
          <w:iCs/>
        </w:rPr>
        <w:t xml:space="preserve"> Explain what the software product(s) will, and, if necessary, will not do</w:t>
      </w:r>
    </w:p>
    <w:p w:rsidR="00516583" w:rsidRDefault="00FD65FF">
      <w:pPr>
        <w:pStyle w:val="level2bullet"/>
        <w:numPr>
          <w:ilvl w:val="0"/>
          <w:numId w:val="4"/>
        </w:numPr>
        <w:rPr>
          <w:i/>
          <w:iCs/>
        </w:rPr>
      </w:pPr>
      <w:r>
        <w:rPr>
          <w:i/>
          <w:iCs/>
        </w:rPr>
        <w:t xml:space="preserve"> Describe the application of the software being specified, including relevant benefits, objectives, and goals  </w:t>
      </w:r>
    </w:p>
    <w:p w:rsidR="00516583" w:rsidRDefault="00FD65FF">
      <w:pPr>
        <w:pStyle w:val="level2bullet"/>
        <w:numPr>
          <w:ilvl w:val="0"/>
          <w:numId w:val="4"/>
        </w:numPr>
        <w:rPr>
          <w:i/>
          <w:iCs/>
        </w:rPr>
      </w:pPr>
      <w:r>
        <w:rPr>
          <w:i/>
          <w:iCs/>
        </w:rPr>
        <w:t xml:space="preserve"> Be consistent with similar statements in higher-level specifications if they exist</w:t>
      </w:r>
    </w:p>
    <w:p w:rsidR="00516583" w:rsidRDefault="00516583">
      <w:pPr>
        <w:pStyle w:val="level2bullet"/>
        <w:tabs>
          <w:tab w:val="clear" w:pos="5760"/>
          <w:tab w:val="left" w:pos="1520"/>
        </w:tabs>
        <w:rPr>
          <w:rStyle w:val="None"/>
          <w:i/>
          <w:iCs/>
        </w:rPr>
      </w:pPr>
    </w:p>
    <w:p w:rsidR="00516583" w:rsidRDefault="00FD65FF">
      <w:pPr>
        <w:pStyle w:val="level2bullet"/>
        <w:tabs>
          <w:tab w:val="clear" w:pos="5760"/>
          <w:tab w:val="left" w:pos="1520"/>
        </w:tabs>
        <w:rPr>
          <w:rStyle w:val="None"/>
          <w:i/>
          <w:iCs/>
        </w:rPr>
      </w:pPr>
      <w:r>
        <w:rPr>
          <w:rStyle w:val="None"/>
          <w:i/>
          <w:iCs/>
        </w:rPr>
        <w:t>This should be an executive-level summary.  Do not enumerate the whole requirements list here.</w:t>
      </w:r>
    </w:p>
    <w:p w:rsidR="00516583" w:rsidRDefault="00516583">
      <w:pPr>
        <w:pStyle w:val="level2bullet"/>
        <w:tabs>
          <w:tab w:val="clear" w:pos="5760"/>
          <w:tab w:val="left" w:pos="1520"/>
        </w:tabs>
        <w:rPr>
          <w:rStyle w:val="None"/>
          <w:i/>
          <w:iCs/>
        </w:rPr>
      </w:pPr>
    </w:p>
    <w:p w:rsidR="00516583" w:rsidRDefault="00FD65FF">
      <w:pPr>
        <w:pStyle w:val="level2bullet"/>
        <w:tabs>
          <w:tab w:val="clear" w:pos="5760"/>
          <w:tab w:val="left" w:pos="1520"/>
        </w:tabs>
        <w:rPr>
          <w:rStyle w:val="None"/>
          <w:color w:val="FF0000"/>
          <w:u w:color="FF0000"/>
        </w:rPr>
      </w:pPr>
      <w:r>
        <w:rPr>
          <w:rStyle w:val="None"/>
          <w:color w:val="FF0000"/>
          <w:u w:color="FF0000"/>
        </w:rPr>
        <w:t>We will create a software named “name” for managing logistics for our client “clientname”. The software will show the users a overview of the pending orders.</w:t>
      </w:r>
    </w:p>
    <w:p w:rsidR="00516583" w:rsidRDefault="00FD65FF">
      <w:pPr>
        <w:pStyle w:val="TextYves"/>
        <w:rPr>
          <w:rStyle w:val="None"/>
          <w:u w:color="FF0000"/>
        </w:rPr>
      </w:pPr>
      <w:r w:rsidRPr="00FD65FF">
        <w:rPr>
          <w:rStyle w:val="None"/>
          <w:u w:color="FF0000"/>
          <w:lang w:val="en-GB"/>
          <w:rPrChange w:id="86" w:author="Roland Tschendel" w:date="2017-10-22T14:14:00Z">
            <w:rPr>
              <w:rStyle w:val="None"/>
              <w:u w:color="FF0000"/>
              <w:lang w:val="de-DE"/>
            </w:rPr>
          </w:rPrChange>
        </w:rPr>
        <w:t>It will provide the logisticians of aniTrans the means to plan tours for their drivers. The drivers will be able to see their tours for the next few days (?). The system will also be able to track the individual deliveries inside the tour, so that the driver can mark them as ‘delivered’ or ‘not delivered’ if the recipient isn’t home and add a comment.</w:t>
      </w:r>
    </w:p>
    <w:p w:rsidR="00516583" w:rsidRDefault="00FD65FF">
      <w:pPr>
        <w:pStyle w:val="TextYves"/>
      </w:pPr>
      <w:r w:rsidRPr="00FD65FF">
        <w:rPr>
          <w:rStyle w:val="None"/>
          <w:u w:color="FF0000"/>
          <w:lang w:val="en-GB"/>
          <w:rPrChange w:id="87" w:author="Roland Tschendel" w:date="2017-10-22T14:14:00Z">
            <w:rPr>
              <w:rStyle w:val="None"/>
              <w:u w:color="FF0000"/>
              <w:lang w:val="de-DE"/>
            </w:rPr>
          </w:rPrChange>
        </w:rPr>
        <w:t xml:space="preserve">The purpose is to make life easier for aniTrans, which have up to now been writing everything on paper. </w:t>
      </w:r>
    </w:p>
    <w:p w:rsidR="00516583" w:rsidRDefault="00516583">
      <w:pPr>
        <w:tabs>
          <w:tab w:val="clear" w:pos="5760"/>
          <w:tab w:val="left" w:pos="1520"/>
        </w:tabs>
        <w:rPr>
          <w:rStyle w:val="None"/>
          <w:i/>
          <w:iCs/>
        </w:rPr>
      </w:pPr>
    </w:p>
    <w:p w:rsidR="00516583" w:rsidRDefault="00FD65FF">
      <w:pPr>
        <w:pStyle w:val="berschrift2"/>
      </w:pPr>
      <w:bookmarkStart w:id="88" w:name="_Toc3"/>
      <w:r>
        <w:rPr>
          <w:rFonts w:eastAsia="Arial Unicode MS" w:cs="Arial Unicode MS"/>
        </w:rPr>
        <w:t xml:space="preserve">1.3  Definitions, Acronyms, and Abbreviations.  </w:t>
      </w:r>
      <w:bookmarkEnd w:id="88"/>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R="00516583" w:rsidRDefault="00516583">
      <w:pPr>
        <w:tabs>
          <w:tab w:val="clear" w:pos="5760"/>
          <w:tab w:val="left" w:pos="1520"/>
        </w:tabs>
      </w:pPr>
    </w:p>
    <w:p w:rsidR="00516583" w:rsidRDefault="00FD65FF">
      <w:pPr>
        <w:pStyle w:val="berschrift2"/>
      </w:pPr>
      <w:bookmarkStart w:id="89" w:name="_Toc4"/>
      <w:r>
        <w:rPr>
          <w:rFonts w:eastAsia="Arial Unicode MS" w:cs="Arial Unicode MS"/>
        </w:rPr>
        <w:t xml:space="preserve">1.4  References  </w:t>
      </w:r>
      <w:bookmarkEnd w:id="89"/>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In this subsection:</w:t>
      </w:r>
    </w:p>
    <w:p w:rsidR="00516583" w:rsidRDefault="00FD65FF">
      <w:pPr>
        <w:pStyle w:val="level2bullet"/>
        <w:tabs>
          <w:tab w:val="clear" w:pos="5760"/>
          <w:tab w:val="left" w:pos="1520"/>
        </w:tabs>
        <w:rPr>
          <w:rStyle w:val="None"/>
          <w:i/>
          <w:iCs/>
        </w:rPr>
      </w:pPr>
      <w:r>
        <w:rPr>
          <w:rStyle w:val="None"/>
          <w:i/>
          <w:iCs/>
        </w:rPr>
        <w:t>(1)  Provide a complete list of all documents referenced elsewhere in the SRS</w:t>
      </w:r>
    </w:p>
    <w:p w:rsidR="00516583" w:rsidRDefault="00FD65FF">
      <w:pPr>
        <w:pStyle w:val="level2bullet"/>
        <w:tabs>
          <w:tab w:val="clear" w:pos="5760"/>
          <w:tab w:val="left" w:pos="1520"/>
        </w:tabs>
        <w:ind w:left="720" w:hanging="432"/>
        <w:rPr>
          <w:rStyle w:val="None"/>
          <w:i/>
          <w:iCs/>
        </w:rPr>
      </w:pPr>
      <w:r>
        <w:rPr>
          <w:rStyle w:val="None"/>
          <w:i/>
          <w:iCs/>
        </w:rPr>
        <w:t>(2)  Identify each document by title, report number (if applicable), date, and publishing organization</w:t>
      </w:r>
    </w:p>
    <w:p w:rsidR="00516583" w:rsidRDefault="00FD65FF">
      <w:pPr>
        <w:pStyle w:val="level2bullet"/>
        <w:numPr>
          <w:ilvl w:val="0"/>
          <w:numId w:val="7"/>
        </w:numPr>
        <w:rPr>
          <w:i/>
          <w:iCs/>
        </w:rPr>
      </w:pPr>
      <w:r>
        <w:rPr>
          <w:i/>
          <w:iCs/>
        </w:rPr>
        <w:t>Specify the sources from which the references can be obtained.</w:t>
      </w:r>
    </w:p>
    <w:p w:rsidR="00516583" w:rsidRDefault="00516583">
      <w:pPr>
        <w:pStyle w:val="level2bullet"/>
        <w:tabs>
          <w:tab w:val="clear" w:pos="5760"/>
          <w:tab w:val="left" w:pos="1520"/>
        </w:tabs>
        <w:ind w:left="0" w:firstLine="0"/>
        <w:rPr>
          <w:rStyle w:val="None"/>
          <w:i/>
          <w:iCs/>
        </w:rPr>
      </w:pPr>
    </w:p>
    <w:p w:rsidR="00516583" w:rsidRDefault="00FD65FF">
      <w:pPr>
        <w:tabs>
          <w:tab w:val="clear" w:pos="5760"/>
          <w:tab w:val="left" w:pos="1520"/>
        </w:tabs>
      </w:pPr>
      <w:r>
        <w:rPr>
          <w:rStyle w:val="None"/>
          <w:i/>
          <w:iCs/>
        </w:rPr>
        <w:t>This information can be provided by reference to an appendix or to another document.  If your application uses specific protocols or RFC’s, then reference them here so designers know where to find them.</w:t>
      </w:r>
      <w:r>
        <w:t xml:space="preserve"> </w:t>
      </w:r>
    </w:p>
    <w:p w:rsidR="00516583" w:rsidRDefault="00516583">
      <w:pPr>
        <w:tabs>
          <w:tab w:val="clear" w:pos="5760"/>
          <w:tab w:val="left" w:pos="1520"/>
        </w:tabs>
      </w:pPr>
    </w:p>
    <w:p w:rsidR="00516583" w:rsidRDefault="00FD65FF">
      <w:pPr>
        <w:pStyle w:val="berschrift2"/>
      </w:pPr>
      <w:bookmarkStart w:id="90" w:name="_Toc5"/>
      <w:r>
        <w:rPr>
          <w:rFonts w:eastAsia="Arial Unicode MS" w:cs="Arial Unicode MS"/>
        </w:rPr>
        <w:t xml:space="preserve">1.5  Overview  </w:t>
      </w:r>
      <w:bookmarkEnd w:id="90"/>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In this subsection:</w:t>
      </w:r>
    </w:p>
    <w:p w:rsidR="00516583" w:rsidRDefault="00FD65FF">
      <w:pPr>
        <w:numPr>
          <w:ilvl w:val="0"/>
          <w:numId w:val="9"/>
        </w:numPr>
        <w:rPr>
          <w:i/>
          <w:iCs/>
        </w:rPr>
      </w:pPr>
      <w:r>
        <w:rPr>
          <w:i/>
          <w:iCs/>
        </w:rPr>
        <w:t>Describe what the rest of the SRS contains</w:t>
      </w:r>
    </w:p>
    <w:p w:rsidR="00516583" w:rsidRDefault="00FD65FF">
      <w:pPr>
        <w:numPr>
          <w:ilvl w:val="0"/>
          <w:numId w:val="10"/>
        </w:numPr>
        <w:rPr>
          <w:i/>
          <w:iCs/>
        </w:rPr>
      </w:pPr>
      <w:r>
        <w:rPr>
          <w:i/>
          <w:iCs/>
        </w:rPr>
        <w:t>Explain how the SRS is organized</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Don’t rehash the table of contents here.  Point people to the parts of the document they are most concerned with.  Customers/potential users care about section 2, developers care about section 3.</w:t>
      </w:r>
    </w:p>
    <w:p w:rsidR="00516583" w:rsidRDefault="00516583">
      <w:pPr>
        <w:tabs>
          <w:tab w:val="clear" w:pos="5760"/>
          <w:tab w:val="left" w:pos="1520"/>
        </w:tabs>
        <w:rPr>
          <w:rStyle w:val="None"/>
          <w:i/>
          <w:iCs/>
        </w:rPr>
      </w:pPr>
    </w:p>
    <w:p w:rsidR="00516583" w:rsidRDefault="00FD65FF">
      <w:pPr>
        <w:tabs>
          <w:tab w:val="clear" w:pos="5760"/>
          <w:tab w:val="left" w:pos="1520"/>
        </w:tabs>
        <w:rPr>
          <w:color w:val="7C9547"/>
        </w:rPr>
      </w:pPr>
      <w:r w:rsidRPr="00FD65FF">
        <w:rPr>
          <w:rStyle w:val="None"/>
          <w:color w:val="7C9547"/>
          <w:lang w:val="en-GB"/>
          <w:rPrChange w:id="91" w:author="Roland Tschendel" w:date="2017-10-22T14:13:00Z">
            <w:rPr>
              <w:rStyle w:val="None"/>
              <w:color w:val="7C9547"/>
              <w:lang w:val="de-DE"/>
            </w:rPr>
          </w:rPrChange>
        </w:rPr>
        <w:t>The SRS will contain first a general description of the project and then the specifications, which are intended mainly for the team and not the customer. There we will make technical definitions which are only relevant to us.</w:t>
      </w:r>
    </w:p>
    <w:p w:rsidR="00516583" w:rsidRDefault="00FD65FF">
      <w:pPr>
        <w:pStyle w:val="berschrift1"/>
      </w:pPr>
      <w:bookmarkStart w:id="92" w:name="_Toc6"/>
      <w:r>
        <w:rPr>
          <w:rFonts w:eastAsia="Arial Unicode MS" w:cs="Arial Unicode MS"/>
        </w:rPr>
        <w:t xml:space="preserve">2.  The Overall Description  </w:t>
      </w:r>
      <w:bookmarkEnd w:id="92"/>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rStyle w:val="None"/>
          <w:i/>
          <w:iCs/>
        </w:rPr>
        <w:t>In a sense, this section tells the requirements in plain English for the consumption of the customer.  Section3 will contain a specification written for the developers.</w:t>
      </w:r>
    </w:p>
    <w:p w:rsidR="00516583" w:rsidRDefault="00516583">
      <w:pPr>
        <w:tabs>
          <w:tab w:val="clear" w:pos="5760"/>
          <w:tab w:val="left" w:pos="1520"/>
        </w:tabs>
        <w:rPr>
          <w:rStyle w:val="None"/>
          <w:i/>
          <w:iCs/>
        </w:rPr>
      </w:pPr>
    </w:p>
    <w:p w:rsidR="00516583" w:rsidRDefault="00FD65FF">
      <w:pPr>
        <w:pStyle w:val="TextYves"/>
      </w:pPr>
      <w:r w:rsidRPr="00FD65FF">
        <w:rPr>
          <w:lang w:val="en-GB"/>
          <w:rPrChange w:id="93" w:author="Roland Tschendel" w:date="2017-10-22T14:13:00Z">
            <w:rPr>
              <w:lang w:val="de-DE"/>
            </w:rPr>
          </w:rPrChange>
        </w:rPr>
        <w:t xml:space="preserve">The application will be a web-application to manage the logistics of aniTrans, which is a company that transports animals. </w:t>
      </w:r>
    </w:p>
    <w:p w:rsidR="00516583" w:rsidRDefault="00FD65FF">
      <w:pPr>
        <w:pStyle w:val="TextYves"/>
      </w:pPr>
      <w:r w:rsidRPr="00FD65FF">
        <w:rPr>
          <w:lang w:val="en-GB"/>
          <w:rPrChange w:id="94" w:author="Roland Tschendel" w:date="2017-10-22T14:13:00Z">
            <w:rPr>
              <w:lang w:val="de-DE"/>
            </w:rPr>
          </w:rPrChange>
        </w:rPr>
        <w:t xml:space="preserve">After logging in, the logisticians will be able to plan tours for their drivers. These tours will contain individual deliveries. </w:t>
      </w:r>
    </w:p>
    <w:p w:rsidR="00516583" w:rsidRDefault="00FD65FF">
      <w:pPr>
        <w:pStyle w:val="TextYves"/>
        <w:rPr>
          <w:rStyle w:val="None"/>
          <w:i/>
          <w:iCs/>
        </w:rPr>
      </w:pPr>
      <w:r w:rsidRPr="00FD65FF">
        <w:rPr>
          <w:lang w:val="en-GB"/>
          <w:rPrChange w:id="95" w:author="Roland Tschendel" w:date="2017-10-22T14:13:00Z">
            <w:rPr>
              <w:lang w:val="de-DE"/>
            </w:rPr>
          </w:rPrChange>
        </w:rPr>
        <w:t xml:space="preserve">The drivers will be able to create an account and log in to see their tours for the next few days (?). Once on a tour they can mark individual deliveries as </w:t>
      </w:r>
      <w:r w:rsidRPr="00FD65FF">
        <w:rPr>
          <w:rStyle w:val="None"/>
          <w:i/>
          <w:iCs/>
          <w:lang w:val="en-GB"/>
          <w:rPrChange w:id="96" w:author="Roland Tschendel" w:date="2017-10-22T14:13:00Z">
            <w:rPr>
              <w:rStyle w:val="None"/>
              <w:i/>
              <w:iCs/>
              <w:lang w:val="de-DE"/>
            </w:rPr>
          </w:rPrChange>
        </w:rPr>
        <w:t>delivered</w:t>
      </w:r>
      <w:r w:rsidRPr="00FD65FF">
        <w:rPr>
          <w:lang w:val="en-GB"/>
          <w:rPrChange w:id="97" w:author="Roland Tschendel" w:date="2017-10-22T14:13:00Z">
            <w:rPr>
              <w:lang w:val="de-DE"/>
            </w:rPr>
          </w:rPrChange>
        </w:rPr>
        <w:t xml:space="preserve"> or </w:t>
      </w:r>
      <w:r w:rsidRPr="00FD65FF">
        <w:rPr>
          <w:rStyle w:val="None"/>
          <w:i/>
          <w:iCs/>
          <w:lang w:val="en-GB"/>
          <w:rPrChange w:id="98" w:author="Roland Tschendel" w:date="2017-10-22T14:13:00Z">
            <w:rPr>
              <w:rStyle w:val="None"/>
              <w:i/>
              <w:iCs/>
              <w:lang w:val="de-DE"/>
            </w:rPr>
          </w:rPrChange>
        </w:rPr>
        <w:t xml:space="preserve">not delivered </w:t>
      </w:r>
      <w:r w:rsidRPr="00FD65FF">
        <w:rPr>
          <w:lang w:val="en-GB"/>
          <w:rPrChange w:id="99" w:author="Roland Tschendel" w:date="2017-10-22T14:13:00Z">
            <w:rPr>
              <w:lang w:val="de-DE"/>
            </w:rPr>
          </w:rPrChange>
        </w:rPr>
        <w:t>and add a comment</w:t>
      </w:r>
      <w:r w:rsidRPr="00FD65FF">
        <w:rPr>
          <w:rStyle w:val="None"/>
          <w:i/>
          <w:iCs/>
          <w:lang w:val="en-GB"/>
          <w:rPrChange w:id="100" w:author="Roland Tschendel" w:date="2017-10-22T14:13:00Z">
            <w:rPr>
              <w:rStyle w:val="None"/>
              <w:i/>
              <w:iCs/>
              <w:lang w:val="de-DE"/>
            </w:rPr>
          </w:rPrChange>
        </w:rPr>
        <w:t xml:space="preserve">. </w:t>
      </w:r>
      <w:r w:rsidRPr="00FD65FF">
        <w:rPr>
          <w:lang w:val="en-GB"/>
          <w:rPrChange w:id="101" w:author="Roland Tschendel" w:date="2017-10-22T14:13:00Z">
            <w:rPr>
              <w:lang w:val="de-DE"/>
            </w:rPr>
          </w:rPrChange>
        </w:rPr>
        <w:t>The app will also be able to keep track of how long specific tours will take, so that the logisticians will be able to adjust and correct their time estimates.</w:t>
      </w:r>
    </w:p>
    <w:p w:rsidR="00516583" w:rsidRDefault="00516583">
      <w:pPr>
        <w:tabs>
          <w:tab w:val="clear" w:pos="5760"/>
          <w:tab w:val="left" w:pos="1520"/>
        </w:tabs>
      </w:pPr>
    </w:p>
    <w:p w:rsidR="00516583" w:rsidRDefault="00FD65FF">
      <w:pPr>
        <w:pStyle w:val="berschrift2"/>
      </w:pPr>
      <w:bookmarkStart w:id="102" w:name="_Toc7"/>
      <w:r>
        <w:rPr>
          <w:rFonts w:eastAsia="Arial Unicode MS" w:cs="Arial Unicode MS"/>
        </w:rPr>
        <w:t xml:space="preserve">2.1  Product Perspective  </w:t>
      </w:r>
      <w:bookmarkEnd w:id="102"/>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lastRenderedPageBreak/>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w:t>
      </w:r>
      <w:r w:rsidRPr="00FD65FF">
        <w:rPr>
          <w:rStyle w:val="None"/>
          <w:i/>
          <w:iCs/>
          <w:lang w:val="en-GB"/>
          <w:rPrChange w:id="103" w:author="Roland Tschendel" w:date="2017-10-22T14:13:00Z">
            <w:rPr>
              <w:rStyle w:val="None"/>
              <w:i/>
              <w:iCs/>
              <w:lang w:val="de-DE"/>
            </w:rPr>
          </w:rPrChange>
        </w:rPr>
        <w:t xml:space="preserve"> </w:t>
      </w:r>
      <w:r>
        <w:rPr>
          <w:rStyle w:val="None"/>
          <w:i/>
          <w:iCs/>
        </w:rPr>
        <w:t>compare its similarity and differences to other systems in the marketplace.  If you are doing a research-oriented project, what related research compares to the system you are planning to build.</w:t>
      </w:r>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516583" w:rsidRDefault="00516583">
      <w:pPr>
        <w:tabs>
          <w:tab w:val="clear" w:pos="5760"/>
          <w:tab w:val="left" w:pos="1520"/>
        </w:tabs>
        <w:rPr>
          <w:rStyle w:val="None"/>
          <w:i/>
          <w:iCs/>
        </w:rPr>
      </w:pPr>
    </w:p>
    <w:p w:rsidR="00516583" w:rsidRDefault="00FD65FF">
      <w:pPr>
        <w:tabs>
          <w:tab w:val="clear" w:pos="5760"/>
          <w:tab w:val="left" w:pos="1520"/>
        </w:tabs>
      </w:pPr>
      <w:r>
        <w:rPr>
          <w:rStyle w:val="None"/>
          <w:i/>
          <w:iCs/>
        </w:rPr>
        <w:t>The following subsections describe how the software operates inside various constraints</w:t>
      </w:r>
      <w:r>
        <w:t>.</w:t>
      </w:r>
    </w:p>
    <w:p w:rsidR="00516583" w:rsidRDefault="00516583">
      <w:pPr>
        <w:tabs>
          <w:tab w:val="clear" w:pos="5760"/>
          <w:tab w:val="left" w:pos="1520"/>
        </w:tabs>
      </w:pPr>
    </w:p>
    <w:p w:rsidR="00516583" w:rsidRDefault="00FD65FF">
      <w:pPr>
        <w:pStyle w:val="TextYves"/>
      </w:pPr>
      <w:r w:rsidRPr="00FD65FF">
        <w:rPr>
          <w:lang w:val="en-GB"/>
          <w:rPrChange w:id="104" w:author="Roland Tschendel" w:date="2017-10-22T14:13:00Z">
            <w:rPr>
              <w:lang w:val="de-DE"/>
            </w:rPr>
          </w:rPrChange>
        </w:rPr>
        <w:t>This will be a self-contained web application.</w:t>
      </w:r>
    </w:p>
    <w:p w:rsidR="00516583" w:rsidRDefault="00516583">
      <w:pPr>
        <w:tabs>
          <w:tab w:val="clear" w:pos="5760"/>
          <w:tab w:val="left" w:pos="1520"/>
        </w:tabs>
      </w:pPr>
    </w:p>
    <w:p w:rsidR="00516583" w:rsidRDefault="00FD65FF">
      <w:pPr>
        <w:pStyle w:val="berschrift3"/>
        <w:rPr>
          <w:rStyle w:val="None"/>
          <w:sz w:val="24"/>
          <w:szCs w:val="24"/>
        </w:rPr>
      </w:pPr>
      <w:r>
        <w:rPr>
          <w:rStyle w:val="None"/>
          <w:sz w:val="24"/>
          <w:szCs w:val="24"/>
        </w:rPr>
        <w:t>2.1.1 System Interfaces</w:t>
      </w:r>
    </w:p>
    <w:p w:rsidR="00516583" w:rsidRDefault="00516583"/>
    <w:p w:rsidR="00516583" w:rsidRDefault="00FD65FF">
      <w:pPr>
        <w:rPr>
          <w:rStyle w:val="None"/>
          <w:i/>
          <w:iCs/>
        </w:rPr>
      </w:pPr>
      <w:r>
        <w:rPr>
          <w:rStyle w:val="None"/>
          <w:rFonts w:eastAsia="Arial Unicode MS" w:cs="Arial Unicode MS"/>
          <w:i/>
          <w:iC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00516583" w:rsidRDefault="00516583">
      <w:pPr>
        <w:pStyle w:val="berschrift3"/>
        <w:ind w:left="0"/>
        <w:rPr>
          <w:rStyle w:val="None"/>
          <w:sz w:val="24"/>
          <w:szCs w:val="24"/>
        </w:rPr>
      </w:pPr>
    </w:p>
    <w:p w:rsidR="00516583" w:rsidRDefault="00FD65FF">
      <w:pPr>
        <w:pStyle w:val="berschrift3"/>
        <w:rPr>
          <w:rStyle w:val="None"/>
          <w:sz w:val="24"/>
          <w:szCs w:val="24"/>
        </w:rPr>
      </w:pPr>
      <w:r>
        <w:rPr>
          <w:rStyle w:val="None"/>
          <w:sz w:val="24"/>
          <w:szCs w:val="24"/>
        </w:rPr>
        <w:t>2.1.2 Interfaces</w:t>
      </w:r>
    </w:p>
    <w:p w:rsidR="00516583" w:rsidRDefault="00516583"/>
    <w:p w:rsidR="00516583" w:rsidRDefault="00FD65FF">
      <w:pPr>
        <w:rPr>
          <w:rStyle w:val="None"/>
          <w:i/>
          <w:iCs/>
        </w:rPr>
      </w:pPr>
      <w:r>
        <w:rPr>
          <w:rStyle w:val="None"/>
          <w:rFonts w:eastAsia="Arial Unicode MS" w:cs="Arial Unicode MS"/>
          <w:i/>
          <w:iCs/>
        </w:rPr>
        <w:t>Specify:</w:t>
      </w:r>
    </w:p>
    <w:p w:rsidR="00516583" w:rsidRDefault="00FD65FF">
      <w:pPr>
        <w:numPr>
          <w:ilvl w:val="0"/>
          <w:numId w:val="12"/>
        </w:numPr>
        <w:rPr>
          <w:i/>
          <w:iCs/>
        </w:rPr>
      </w:pPr>
      <w:r>
        <w:rPr>
          <w:i/>
          <w:iCs/>
        </w:rPr>
        <w:t>The logical characteristics of each interface between the software product and its users.</w:t>
      </w:r>
    </w:p>
    <w:p w:rsidR="00516583" w:rsidRDefault="00FD65FF">
      <w:pPr>
        <w:numPr>
          <w:ilvl w:val="0"/>
          <w:numId w:val="12"/>
        </w:numPr>
        <w:rPr>
          <w:i/>
          <w:iCs/>
        </w:rPr>
      </w:pPr>
      <w:r>
        <w:rPr>
          <w:i/>
          <w:iCs/>
        </w:rPr>
        <w:t>All the aspects of optimizing the interface with the person who must use the system</w:t>
      </w:r>
    </w:p>
    <w:p w:rsidR="00516583" w:rsidRDefault="00516583">
      <w:pPr>
        <w:rPr>
          <w:rStyle w:val="None"/>
          <w:i/>
          <w:iCs/>
        </w:rPr>
      </w:pPr>
    </w:p>
    <w:p w:rsidR="00516583" w:rsidRDefault="00FD65FF">
      <w:pPr>
        <w:rPr>
          <w:rStyle w:val="None"/>
          <w:i/>
          <w:iCs/>
        </w:rPr>
      </w:pPr>
      <w:r>
        <w:rPr>
          <w:rStyle w:val="None"/>
          <w:rFonts w:eastAsia="Arial Unicode MS" w:cs="Arial Unicode MS"/>
          <w:i/>
          <w:iC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516583" w:rsidRDefault="00516583">
      <w:pPr>
        <w:rPr>
          <w:rStyle w:val="None"/>
          <w:i/>
          <w:iCs/>
        </w:rPr>
      </w:pPr>
    </w:p>
    <w:p w:rsidR="00516583" w:rsidRDefault="00FD65FF">
      <w:pPr>
        <w:rPr>
          <w:color w:val="7C9547"/>
        </w:rPr>
      </w:pPr>
      <w:r w:rsidRPr="00FD65FF">
        <w:rPr>
          <w:rStyle w:val="None"/>
          <w:color w:val="7C9547"/>
          <w:lang w:val="en-GB"/>
          <w:rPrChange w:id="105" w:author="Roland Tschendel" w:date="2017-10-22T14:13:00Z">
            <w:rPr>
              <w:rStyle w:val="None"/>
              <w:color w:val="7C9547"/>
              <w:lang w:val="de-DE"/>
            </w:rPr>
          </w:rPrChange>
        </w:rPr>
        <w:t>This will be a web-application, so the interface will consist of a graphical website. The website will contain images and texts to provide information to the user. To interact with the application there will be forms for login, creating and managing orders and tours, etc.</w:t>
      </w:r>
    </w:p>
    <w:p w:rsidR="00516583" w:rsidRDefault="00FD65FF">
      <w:pPr>
        <w:pStyle w:val="berschrift3"/>
        <w:rPr>
          <w:rStyle w:val="None"/>
          <w:sz w:val="24"/>
          <w:szCs w:val="24"/>
        </w:rPr>
      </w:pPr>
      <w:r>
        <w:rPr>
          <w:rStyle w:val="None"/>
          <w:sz w:val="24"/>
          <w:szCs w:val="24"/>
        </w:rPr>
        <w:t>2.1.3 Hardware Interfaces</w:t>
      </w:r>
    </w:p>
    <w:p w:rsidR="00516583" w:rsidRDefault="00516583"/>
    <w:p w:rsidR="00516583" w:rsidRDefault="00FD65FF">
      <w:pPr>
        <w:rPr>
          <w:rStyle w:val="None"/>
          <w:i/>
          <w:iCs/>
        </w:rPr>
      </w:pPr>
      <w:r>
        <w:rPr>
          <w:rStyle w:val="None"/>
          <w:rFonts w:eastAsia="Arial Unicode MS" w:cs="Arial Unicode MS"/>
          <w:i/>
          <w:iCs/>
        </w:rPr>
        <w:lastRenderedPageBreak/>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rsidR="00516583" w:rsidRDefault="00516583">
      <w:pPr>
        <w:pStyle w:val="berschrift3"/>
        <w:rPr>
          <w:rStyle w:val="None"/>
          <w:sz w:val="24"/>
          <w:szCs w:val="24"/>
        </w:rPr>
      </w:pPr>
    </w:p>
    <w:p w:rsidR="00516583" w:rsidRDefault="00FD65FF">
      <w:pPr>
        <w:pStyle w:val="berschrift3"/>
        <w:rPr>
          <w:rStyle w:val="None"/>
          <w:sz w:val="24"/>
          <w:szCs w:val="24"/>
        </w:rPr>
      </w:pPr>
      <w:r>
        <w:rPr>
          <w:rStyle w:val="None"/>
          <w:sz w:val="24"/>
          <w:szCs w:val="24"/>
        </w:rPr>
        <w:t>2.1.4 Software Interfaces</w:t>
      </w:r>
    </w:p>
    <w:p w:rsidR="00516583" w:rsidRDefault="00516583"/>
    <w:p w:rsidR="00516583" w:rsidRDefault="00FD65FF">
      <w:pPr>
        <w:rPr>
          <w:rStyle w:val="None"/>
          <w:i/>
          <w:iCs/>
        </w:rPr>
      </w:pPr>
      <w:r>
        <w:rPr>
          <w:rStyle w:val="None"/>
          <w:rFonts w:eastAsia="Arial Unicode MS" w:cs="Arial Unicode MS"/>
          <w:i/>
          <w:iCs/>
        </w:rPr>
        <w:t>Specify the use of other required software products and interfaces with other application systems.  For each required software product, include:</w:t>
      </w:r>
    </w:p>
    <w:p w:rsidR="00516583" w:rsidRDefault="00FD65FF">
      <w:pPr>
        <w:numPr>
          <w:ilvl w:val="0"/>
          <w:numId w:val="14"/>
        </w:numPr>
        <w:rPr>
          <w:i/>
          <w:iCs/>
        </w:rPr>
      </w:pPr>
      <w:r>
        <w:rPr>
          <w:i/>
          <w:iCs/>
        </w:rPr>
        <w:t>Name</w:t>
      </w:r>
    </w:p>
    <w:p w:rsidR="00516583" w:rsidRDefault="00FD65FF">
      <w:pPr>
        <w:numPr>
          <w:ilvl w:val="0"/>
          <w:numId w:val="14"/>
        </w:numPr>
        <w:rPr>
          <w:i/>
          <w:iCs/>
        </w:rPr>
      </w:pPr>
      <w:r>
        <w:rPr>
          <w:i/>
          <w:iCs/>
        </w:rPr>
        <w:t>Mnemonic</w:t>
      </w:r>
    </w:p>
    <w:p w:rsidR="00516583" w:rsidRDefault="00FD65FF">
      <w:pPr>
        <w:numPr>
          <w:ilvl w:val="0"/>
          <w:numId w:val="14"/>
        </w:numPr>
        <w:rPr>
          <w:i/>
          <w:iCs/>
        </w:rPr>
      </w:pPr>
      <w:r>
        <w:rPr>
          <w:i/>
          <w:iCs/>
        </w:rPr>
        <w:t>Specification number</w:t>
      </w:r>
    </w:p>
    <w:p w:rsidR="00516583" w:rsidRDefault="00FD65FF">
      <w:pPr>
        <w:numPr>
          <w:ilvl w:val="0"/>
          <w:numId w:val="14"/>
        </w:numPr>
        <w:rPr>
          <w:i/>
          <w:iCs/>
        </w:rPr>
      </w:pPr>
      <w:r>
        <w:rPr>
          <w:i/>
          <w:iCs/>
        </w:rPr>
        <w:t>Version number</w:t>
      </w:r>
    </w:p>
    <w:p w:rsidR="00516583" w:rsidRDefault="00FD65FF">
      <w:pPr>
        <w:numPr>
          <w:ilvl w:val="0"/>
          <w:numId w:val="14"/>
        </w:numPr>
        <w:rPr>
          <w:i/>
          <w:iCs/>
        </w:rPr>
      </w:pPr>
      <w:r>
        <w:rPr>
          <w:i/>
          <w:iCs/>
        </w:rPr>
        <w:t>Source</w:t>
      </w:r>
    </w:p>
    <w:p w:rsidR="00516583" w:rsidRDefault="00516583"/>
    <w:p w:rsidR="00516583" w:rsidRDefault="00FD65FF">
      <w:pPr>
        <w:rPr>
          <w:rStyle w:val="None"/>
          <w:i/>
          <w:iCs/>
        </w:rPr>
      </w:pPr>
      <w:r>
        <w:rPr>
          <w:rStyle w:val="None"/>
          <w:rFonts w:eastAsia="Arial Unicode MS" w:cs="Arial Unicode MS"/>
          <w:i/>
          <w:iCs/>
        </w:rPr>
        <w:t>For each interface, provide:</w:t>
      </w:r>
    </w:p>
    <w:p w:rsidR="00516583" w:rsidRDefault="00FD65FF">
      <w:pPr>
        <w:numPr>
          <w:ilvl w:val="0"/>
          <w:numId w:val="16"/>
        </w:numPr>
        <w:rPr>
          <w:i/>
          <w:iCs/>
        </w:rPr>
      </w:pPr>
      <w:r>
        <w:rPr>
          <w:i/>
          <w:iCs/>
        </w:rPr>
        <w:t>Discussion of the purpose of the interfacing software as related to this software product</w:t>
      </w:r>
    </w:p>
    <w:p w:rsidR="00516583" w:rsidRDefault="00FD65FF">
      <w:pPr>
        <w:numPr>
          <w:ilvl w:val="0"/>
          <w:numId w:val="16"/>
        </w:numPr>
      </w:pPr>
      <w:r>
        <w:rPr>
          <w:rStyle w:val="None"/>
          <w:i/>
          <w:iCs/>
        </w:rPr>
        <w:t>Definition of the interface in terms of message content and format</w:t>
      </w:r>
    </w:p>
    <w:p w:rsidR="00516583" w:rsidRDefault="00516583">
      <w:pPr>
        <w:rPr>
          <w:rStyle w:val="None"/>
          <w:i/>
          <w:iCs/>
        </w:rPr>
      </w:pPr>
    </w:p>
    <w:p w:rsidR="00516583" w:rsidRDefault="00FD65FF">
      <w:pPr>
        <w:rPr>
          <w:rStyle w:val="None"/>
          <w:i/>
          <w:iCs/>
        </w:rPr>
      </w:pPr>
      <w:r>
        <w:rPr>
          <w:rStyle w:val="None"/>
          <w:rFonts w:eastAsia="Arial Unicode MS" w:cs="Arial Unicode MS"/>
          <w:i/>
          <w:iCs/>
        </w:rPr>
        <w:t>Here we document the APIs, versions of software that we do not have to write, but that our system has to use.  For instance if your  customer uses SQL Server 7 and you are required to use that, then you need to specify i.e.</w:t>
      </w:r>
    </w:p>
    <w:p w:rsidR="00516583" w:rsidRDefault="00FD65FF">
      <w:pPr>
        <w:rPr>
          <w:rStyle w:val="None"/>
          <w:i/>
          <w:iCs/>
        </w:rPr>
      </w:pPr>
      <w:r>
        <w:rPr>
          <w:rStyle w:val="None"/>
          <w:rFonts w:eastAsia="Arial Unicode MS" w:cs="Arial Unicode MS"/>
          <w:i/>
          <w:iCs/>
        </w:rPr>
        <w:t>2.1.4.1 Microsoft SQL Server 7.  The system must use SQL Server as its database component.  Communication with the DB is through ODBC connections.  The system must provide SQL data table definintions to be provided to the company DBA for setup.</w:t>
      </w:r>
    </w:p>
    <w:p w:rsidR="00516583" w:rsidRDefault="00516583">
      <w:pPr>
        <w:rPr>
          <w:rStyle w:val="None"/>
          <w:i/>
          <w:iCs/>
        </w:rPr>
      </w:pPr>
    </w:p>
    <w:p w:rsidR="00516583" w:rsidRDefault="00FD65FF">
      <w:pPr>
        <w:rPr>
          <w:rStyle w:val="None"/>
          <w:i/>
          <w:iCs/>
        </w:rPr>
      </w:pPr>
      <w:r>
        <w:rPr>
          <w:rStyle w:val="None"/>
          <w:rFonts w:eastAsia="Arial Unicode MS" w:cs="Arial Unicode MS"/>
          <w:i/>
          <w:iCs/>
        </w:rPr>
        <w:t xml:space="preserve">A key point to remember is that you do NOT want to specify software here that you think would be good to use.  This is only for </w:t>
      </w:r>
      <w:r>
        <w:rPr>
          <w:rStyle w:val="None"/>
          <w:rFonts w:eastAsia="Arial Unicode MS" w:cs="Arial Unicode MS"/>
          <w:b/>
          <w:bCs/>
          <w:i/>
          <w:iCs/>
        </w:rPr>
        <w:t>customer-specified systems</w:t>
      </w:r>
      <w:r>
        <w:rPr>
          <w:rStyle w:val="None"/>
          <w:rFonts w:eastAsia="Arial Unicode MS" w:cs="Arial Unicode MS"/>
          <w:i/>
          <w:iCs/>
        </w:rPr>
        <w:t xml:space="preserve"> that you </w:t>
      </w:r>
      <w:r>
        <w:rPr>
          <w:rStyle w:val="None"/>
          <w:rFonts w:eastAsia="Arial Unicode MS" w:cs="Arial Unicode MS"/>
          <w:b/>
          <w:bCs/>
          <w:i/>
          <w:iCs/>
        </w:rPr>
        <w:t>have</w:t>
      </w:r>
      <w:r>
        <w:rPr>
          <w:rStyle w:val="None"/>
          <w:rFonts w:eastAsia="Arial Unicode MS" w:cs="Arial Unicode MS"/>
          <w:i/>
          <w:iCs/>
        </w:rPr>
        <w:t xml:space="preserve"> to interact with.  Choosing SQL Server 7 as a DB without a customer requirement is a Design choice, not a requirement. This is a subtle but important point to writing good requirements and not over-constraining the design</w:t>
      </w:r>
      <w:r w:rsidRPr="00FD65FF">
        <w:rPr>
          <w:rStyle w:val="None"/>
          <w:rFonts w:eastAsia="Arial Unicode MS" w:cs="Arial Unicode MS"/>
          <w:i/>
          <w:iCs/>
          <w:lang w:val="en-GB"/>
          <w:rPrChange w:id="106" w:author="Roland Tschendel" w:date="2017-10-22T14:13:00Z">
            <w:rPr>
              <w:rStyle w:val="None"/>
              <w:rFonts w:eastAsia="Arial Unicode MS" w:cs="Arial Unicode MS"/>
              <w:i/>
              <w:iCs/>
              <w:lang w:val="de-DE"/>
            </w:rPr>
          </w:rPrChange>
        </w:rPr>
        <w:t>.</w:t>
      </w:r>
    </w:p>
    <w:p w:rsidR="00516583" w:rsidRDefault="00516583">
      <w:pPr>
        <w:rPr>
          <w:rStyle w:val="None"/>
          <w:i/>
          <w:iCs/>
        </w:rPr>
      </w:pPr>
    </w:p>
    <w:p w:rsidR="00516583" w:rsidRDefault="00FD65FF">
      <w:pPr>
        <w:rPr>
          <w:rStyle w:val="None"/>
          <w:color w:val="7C9547"/>
        </w:rPr>
      </w:pPr>
      <w:r w:rsidRPr="00FD65FF">
        <w:rPr>
          <w:rStyle w:val="None"/>
          <w:color w:val="7C9547"/>
          <w:lang w:val="en-GB"/>
          <w:rPrChange w:id="107" w:author="Roland Tschendel" w:date="2017-10-22T14:13:00Z">
            <w:rPr>
              <w:rStyle w:val="None"/>
              <w:color w:val="7C9547"/>
              <w:lang w:val="de-DE"/>
            </w:rPr>
          </w:rPrChange>
        </w:rPr>
        <w:t>The web app will use a MySQL database to store information.</w:t>
      </w:r>
    </w:p>
    <w:p w:rsidR="00516583" w:rsidRDefault="00516583">
      <w:pPr>
        <w:rPr>
          <w:rStyle w:val="None"/>
          <w:color w:val="7C9547"/>
        </w:rPr>
      </w:pPr>
    </w:p>
    <w:p w:rsidR="00516583" w:rsidRDefault="00FD65FF">
      <w:pPr>
        <w:rPr>
          <w:rStyle w:val="None"/>
          <w:color w:val="7C9547"/>
        </w:rPr>
      </w:pPr>
      <w:r w:rsidRPr="00FD65FF">
        <w:rPr>
          <w:rStyle w:val="None"/>
          <w:color w:val="7C9547"/>
          <w:lang w:val="en-GB"/>
          <w:rPrChange w:id="108" w:author="Roland Tschendel" w:date="2017-10-22T14:13:00Z">
            <w:rPr>
              <w:rStyle w:val="None"/>
              <w:color w:val="7C9547"/>
              <w:lang w:val="de-DE"/>
            </w:rPr>
          </w:rPrChange>
        </w:rPr>
        <w:t>A web server needs to be installed to run the website.</w:t>
      </w:r>
    </w:p>
    <w:p w:rsidR="00516583" w:rsidRDefault="00516583">
      <w:pPr>
        <w:rPr>
          <w:rStyle w:val="None"/>
          <w:color w:val="7C9547"/>
        </w:rPr>
      </w:pPr>
    </w:p>
    <w:p w:rsidR="00516583" w:rsidRDefault="00FD65FF">
      <w:pPr>
        <w:rPr>
          <w:rStyle w:val="None"/>
          <w:color w:val="7C9547"/>
        </w:rPr>
      </w:pPr>
      <w:r w:rsidRPr="00FD65FF">
        <w:rPr>
          <w:rStyle w:val="None"/>
          <w:color w:val="7C9547"/>
          <w:lang w:val="en-GB"/>
          <w:rPrChange w:id="109" w:author="Roland Tschendel" w:date="2017-10-22T14:13:00Z">
            <w:rPr>
              <w:rStyle w:val="None"/>
              <w:color w:val="7C9547"/>
              <w:lang w:val="de-DE"/>
            </w:rPr>
          </w:rPrChange>
        </w:rPr>
        <w:t>The customer needs a web browser.</w:t>
      </w:r>
    </w:p>
    <w:p w:rsidR="00516583" w:rsidRDefault="00516583">
      <w:pPr>
        <w:rPr>
          <w:color w:val="7C9547"/>
        </w:rPr>
      </w:pPr>
    </w:p>
    <w:p w:rsidR="00516583" w:rsidRDefault="00FD65FF">
      <w:pPr>
        <w:pStyle w:val="berschrift3"/>
        <w:rPr>
          <w:rStyle w:val="None"/>
          <w:sz w:val="24"/>
          <w:szCs w:val="24"/>
        </w:rPr>
      </w:pPr>
      <w:r>
        <w:rPr>
          <w:rStyle w:val="None"/>
          <w:sz w:val="24"/>
          <w:szCs w:val="24"/>
        </w:rPr>
        <w:lastRenderedPageBreak/>
        <w:t>2.1.5 Communications Interfaces</w:t>
      </w:r>
    </w:p>
    <w:p w:rsidR="00516583" w:rsidRDefault="00516583"/>
    <w:p w:rsidR="00516583" w:rsidRDefault="00FD65FF">
      <w:pPr>
        <w:rPr>
          <w:rStyle w:val="None"/>
          <w:i/>
          <w:iCs/>
        </w:rPr>
      </w:pPr>
      <w:r>
        <w:rPr>
          <w:rStyle w:val="None"/>
          <w:rFonts w:eastAsia="Arial Unicode MS" w:cs="Arial Unicode MS"/>
          <w:i/>
          <w:iCs/>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516583" w:rsidRDefault="00516583">
      <w:pPr>
        <w:rPr>
          <w:rStyle w:val="None"/>
          <w:i/>
          <w:iCs/>
        </w:rPr>
      </w:pPr>
    </w:p>
    <w:p w:rsidR="00516583" w:rsidRDefault="00FD65FF">
      <w:pPr>
        <w:pStyle w:val="TextYves"/>
      </w:pPr>
      <w:r w:rsidRPr="00FD65FF">
        <w:rPr>
          <w:lang w:val="en-GB"/>
          <w:rPrChange w:id="110" w:author="Roland Tschendel" w:date="2017-10-22T14:13:00Z">
            <w:rPr>
              <w:lang w:val="de-DE"/>
            </w:rPr>
          </w:rPrChange>
        </w:rPr>
        <w:t>Thymeleaf is used to communicate between html forms and sites and the java code of the web-application running behind the website.</w:t>
      </w:r>
    </w:p>
    <w:p w:rsidR="00516583" w:rsidRDefault="00516583">
      <w:pPr>
        <w:pStyle w:val="TextYves"/>
      </w:pPr>
    </w:p>
    <w:p w:rsidR="00516583" w:rsidRDefault="00FD65FF">
      <w:pPr>
        <w:pStyle w:val="TextYves"/>
        <w:rPr>
          <w:rStyle w:val="None"/>
        </w:rPr>
      </w:pPr>
      <w:r w:rsidRPr="00FD65FF">
        <w:rPr>
          <w:lang w:val="en-GB"/>
          <w:rPrChange w:id="111" w:author="Roland Tschendel" w:date="2017-10-22T14:13:00Z">
            <w:rPr>
              <w:lang w:val="de-DE"/>
            </w:rPr>
          </w:rPrChange>
        </w:rPr>
        <w:t>Spring Data JPA is used to communicate with the MySQL database.</w:t>
      </w:r>
    </w:p>
    <w:p w:rsidR="00516583" w:rsidRDefault="00FD65FF">
      <w:pPr>
        <w:pStyle w:val="berschrift3"/>
        <w:rPr>
          <w:rStyle w:val="None"/>
          <w:sz w:val="24"/>
          <w:szCs w:val="24"/>
        </w:rPr>
      </w:pPr>
      <w:r>
        <w:rPr>
          <w:rStyle w:val="None"/>
          <w:sz w:val="24"/>
          <w:szCs w:val="24"/>
        </w:rPr>
        <w:t>2.1.6 Memory Constraints</w:t>
      </w:r>
    </w:p>
    <w:p w:rsidR="00516583" w:rsidRDefault="00516583"/>
    <w:p w:rsidR="00516583" w:rsidRDefault="00FD65FF">
      <w:pPr>
        <w:rPr>
          <w:rStyle w:val="None"/>
          <w:i/>
          <w:iCs/>
        </w:rPr>
      </w:pPr>
      <w:r>
        <w:rPr>
          <w:rStyle w:val="None"/>
          <w:rFonts w:eastAsia="Arial Unicode MS" w:cs="Arial Unicode MS"/>
          <w:i/>
          <w:iCs/>
        </w:rPr>
        <w:t>Specify any applicable characteristics and limits on primary and secondary memory</w:t>
      </w:r>
      <w:r>
        <w:rPr>
          <w:rFonts w:eastAsia="Arial Unicode MS" w:cs="Arial Unicode MS"/>
        </w:rPr>
        <w:t xml:space="preserve">. </w:t>
      </w:r>
      <w:r>
        <w:rPr>
          <w:rStyle w:val="None"/>
          <w:rFonts w:eastAsia="Arial Unicode MS" w:cs="Arial Unicode MS"/>
          <w:i/>
          <w:iCs/>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rsidR="00516583" w:rsidRDefault="00516583"/>
    <w:p w:rsidR="00516583" w:rsidRDefault="00FD65FF">
      <w:pPr>
        <w:pStyle w:val="berschrift3"/>
        <w:rPr>
          <w:rStyle w:val="None"/>
          <w:sz w:val="24"/>
          <w:szCs w:val="24"/>
        </w:rPr>
      </w:pPr>
      <w:r>
        <w:rPr>
          <w:rStyle w:val="None"/>
          <w:sz w:val="24"/>
          <w:szCs w:val="24"/>
        </w:rPr>
        <w:t>2.1.7 Operations</w:t>
      </w:r>
    </w:p>
    <w:p w:rsidR="00516583" w:rsidRDefault="00516583"/>
    <w:p w:rsidR="00516583" w:rsidRDefault="00FD65FF">
      <w:pPr>
        <w:rPr>
          <w:rStyle w:val="None"/>
          <w:i/>
          <w:iCs/>
        </w:rPr>
      </w:pPr>
      <w:r>
        <w:rPr>
          <w:rStyle w:val="None"/>
          <w:rFonts w:eastAsia="Arial Unicode MS" w:cs="Arial Unicode MS"/>
          <w:i/>
          <w:iCs/>
        </w:rPr>
        <w:t>Specify the normal and special operations required by the user such as:</w:t>
      </w:r>
    </w:p>
    <w:p w:rsidR="00516583" w:rsidRDefault="00FD65FF">
      <w:pPr>
        <w:numPr>
          <w:ilvl w:val="0"/>
          <w:numId w:val="18"/>
        </w:numPr>
        <w:rPr>
          <w:i/>
          <w:iCs/>
        </w:rPr>
      </w:pPr>
      <w:r>
        <w:rPr>
          <w:i/>
          <w:iCs/>
        </w:rPr>
        <w:t>The various modes of operations in the user organization</w:t>
      </w:r>
    </w:p>
    <w:p w:rsidR="00516583" w:rsidRDefault="00FD65FF">
      <w:pPr>
        <w:numPr>
          <w:ilvl w:val="0"/>
          <w:numId w:val="18"/>
        </w:numPr>
        <w:rPr>
          <w:i/>
          <w:iCs/>
        </w:rPr>
      </w:pPr>
      <w:r>
        <w:rPr>
          <w:i/>
          <w:iCs/>
        </w:rPr>
        <w:t>Periods of interactive operations and periods of unattended operations</w:t>
      </w:r>
    </w:p>
    <w:p w:rsidR="00516583" w:rsidRDefault="00FD65FF">
      <w:pPr>
        <w:numPr>
          <w:ilvl w:val="0"/>
          <w:numId w:val="18"/>
        </w:numPr>
        <w:rPr>
          <w:i/>
          <w:iCs/>
        </w:rPr>
      </w:pPr>
      <w:r>
        <w:rPr>
          <w:i/>
          <w:iCs/>
        </w:rPr>
        <w:t>Data processing support functions</w:t>
      </w:r>
    </w:p>
    <w:p w:rsidR="00516583" w:rsidRDefault="00FD65FF">
      <w:pPr>
        <w:numPr>
          <w:ilvl w:val="0"/>
          <w:numId w:val="18"/>
        </w:numPr>
        <w:rPr>
          <w:i/>
          <w:iCs/>
        </w:rPr>
      </w:pPr>
      <w:r>
        <w:rPr>
          <w:i/>
          <w:iCs/>
        </w:rPr>
        <w:t xml:space="preserve">Backup and recovery operations </w:t>
      </w:r>
    </w:p>
    <w:p w:rsidR="00516583" w:rsidRDefault="00516583">
      <w:pPr>
        <w:rPr>
          <w:rStyle w:val="None"/>
          <w:i/>
          <w:iCs/>
        </w:rPr>
      </w:pPr>
    </w:p>
    <w:p w:rsidR="00516583" w:rsidRDefault="00FD65FF">
      <w:pPr>
        <w:rPr>
          <w:ins w:id="112" w:author="Roland Tschendel" w:date="2017-10-22T14:55:00Z"/>
          <w:rFonts w:eastAsia="Arial Unicode MS" w:cs="Arial Unicode MS"/>
        </w:rPr>
      </w:pPr>
      <w:r>
        <w:rPr>
          <w:rStyle w:val="None"/>
          <w:rFonts w:eastAsia="Arial Unicode MS" w:cs="Arial Unicode MS"/>
          <w:i/>
          <w:iC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rFonts w:eastAsia="Arial Unicode MS" w:cs="Arial Unicode MS"/>
        </w:rPr>
        <w:t xml:space="preserve"> </w:t>
      </w:r>
    </w:p>
    <w:p w:rsidR="00A93811" w:rsidRPr="007641D7" w:rsidRDefault="007641D7">
      <w:pPr>
        <w:rPr>
          <w:ins w:id="113" w:author="Roland Tschendel" w:date="2017-10-22T14:49:00Z"/>
          <w:color w:val="FFC000"/>
          <w:bdr w:val="none" w:sz="0" w:space="0" w:color="auto"/>
          <w:lang w:val="en-GB"/>
          <w:rPrChange w:id="114" w:author="Roland Tschendel" w:date="2017-10-22T14:56:00Z">
            <w:rPr>
              <w:ins w:id="115" w:author="Roland Tschendel" w:date="2017-10-22T14:49:00Z"/>
              <w:rFonts w:eastAsia="Arial Unicode MS" w:cs="Arial Unicode MS"/>
            </w:rPr>
          </w:rPrChange>
        </w:rPr>
      </w:pPr>
      <w:ins w:id="116" w:author="Roland Tschendel" w:date="2017-10-22T14:55:00Z">
        <w:r>
          <w:rPr>
            <w:color w:val="FFC000"/>
            <w:bdr w:val="none" w:sz="0" w:space="0" w:color="auto"/>
            <w:lang w:val="en-GB"/>
          </w:rPr>
          <w:t xml:space="preserve">     </w:t>
        </w:r>
        <w:r w:rsidRPr="007641D7">
          <w:rPr>
            <w:color w:val="FFC000"/>
            <w:bdr w:val="none" w:sz="0" w:space="0" w:color="auto"/>
            <w:lang w:val="en-GB"/>
            <w:rPrChange w:id="117" w:author="Roland Tschendel" w:date="2017-10-22T14:55:00Z">
              <w:rPr>
                <w:b/>
                <w:color w:val="D99594" w:themeColor="accent2" w:themeTint="99"/>
                <w:bdr w:val="none" w:sz="0" w:space="0" w:color="auto"/>
                <w:lang w:val="en-GB"/>
              </w:rPr>
            </w:rPrChange>
          </w:rPr>
          <w:t>Ve</w:t>
        </w:r>
        <w:r>
          <w:rPr>
            <w:color w:val="FFC000"/>
            <w:bdr w:val="none" w:sz="0" w:space="0" w:color="auto"/>
            <w:lang w:val="en-GB"/>
          </w:rPr>
          <w:t>rsion 2</w:t>
        </w:r>
      </w:ins>
    </w:p>
    <w:p w:rsidR="00A93811" w:rsidRDefault="00A93811">
      <w:pPr>
        <w:pStyle w:val="Listenabsatz"/>
        <w:numPr>
          <w:ilvl w:val="0"/>
          <w:numId w:val="114"/>
        </w:numPr>
        <w:rPr>
          <w:ins w:id="118" w:author="Roland Tschendel" w:date="2017-10-22T14:55:00Z"/>
          <w:color w:val="FFC000"/>
          <w:bdr w:val="none" w:sz="0" w:space="0" w:color="auto"/>
          <w:lang w:val="en-GB"/>
        </w:rPr>
        <w:pPrChange w:id="119" w:author="Roland Tschendel" w:date="2017-10-22T14:50:00Z">
          <w:pPr/>
        </w:pPrChange>
      </w:pPr>
      <w:ins w:id="120" w:author="Roland Tschendel" w:date="2017-10-22T14:49:00Z">
        <w:r w:rsidRPr="00A93811">
          <w:rPr>
            <w:color w:val="FFC000"/>
            <w:bdr w:val="none" w:sz="0" w:space="0" w:color="auto"/>
            <w:lang w:val="en-GB"/>
            <w:rPrChange w:id="121" w:author="Roland Tschendel" w:date="2017-10-22T14:54:00Z">
              <w:rPr>
                <w:bdr w:val="none" w:sz="0" w:space="0" w:color="auto"/>
                <w:lang w:val="en-GB"/>
              </w:rPr>
            </w:rPrChange>
          </w:rPr>
          <w:t>We must be able to interface with any html browser.</w:t>
        </w:r>
      </w:ins>
    </w:p>
    <w:p w:rsidR="007641D7" w:rsidRDefault="007641D7">
      <w:pPr>
        <w:rPr>
          <w:ins w:id="122" w:author="Roland Tschendel" w:date="2017-10-22T14:55:00Z"/>
          <w:color w:val="FFC000"/>
          <w:bdr w:val="none" w:sz="0" w:space="0" w:color="auto"/>
          <w:lang w:val="en-GB"/>
        </w:rPr>
      </w:pPr>
    </w:p>
    <w:p w:rsidR="00A93811" w:rsidRPr="007641D7" w:rsidRDefault="007641D7">
      <w:pPr>
        <w:rPr>
          <w:ins w:id="123" w:author="Roland Tschendel" w:date="2017-10-22T14:49:00Z"/>
          <w:color w:val="FFC000"/>
          <w:bdr w:val="none" w:sz="0" w:space="0" w:color="auto"/>
          <w:lang w:val="en-GB"/>
          <w:rPrChange w:id="124" w:author="Roland Tschendel" w:date="2017-10-22T14:56:00Z">
            <w:rPr>
              <w:ins w:id="125" w:author="Roland Tschendel" w:date="2017-10-22T14:49:00Z"/>
              <w:bdr w:val="none" w:sz="0" w:space="0" w:color="auto"/>
              <w:lang w:val="en-GB"/>
            </w:rPr>
          </w:rPrChange>
        </w:rPr>
      </w:pPr>
      <w:ins w:id="126" w:author="Roland Tschendel" w:date="2017-10-22T14:55:00Z">
        <w:r>
          <w:rPr>
            <w:b/>
            <w:color w:val="D99594" w:themeColor="accent2" w:themeTint="99"/>
            <w:bdr w:val="none" w:sz="0" w:space="0" w:color="auto"/>
            <w:lang w:val="en-GB"/>
          </w:rPr>
          <w:t xml:space="preserve">      </w:t>
        </w:r>
        <w:r w:rsidRPr="00B518AD">
          <w:rPr>
            <w:b/>
            <w:color w:val="D99594" w:themeColor="accent2" w:themeTint="99"/>
            <w:bdr w:val="none" w:sz="0" w:space="0" w:color="auto"/>
            <w:lang w:val="en-GB"/>
          </w:rPr>
          <w:t>Out of scope</w:t>
        </w:r>
      </w:ins>
    </w:p>
    <w:p w:rsidR="00A93811" w:rsidRPr="00A93811" w:rsidRDefault="00A93811">
      <w:pPr>
        <w:pStyle w:val="Listenabsatz"/>
        <w:numPr>
          <w:ilvl w:val="0"/>
          <w:numId w:val="114"/>
        </w:numPr>
        <w:rPr>
          <w:ins w:id="127" w:author="Roland Tschendel" w:date="2017-10-22T14:49:00Z"/>
          <w:color w:val="D99594" w:themeColor="accent2" w:themeTint="99"/>
          <w:bdr w:val="none" w:sz="0" w:space="0" w:color="auto"/>
          <w:lang w:val="en-GB"/>
          <w:rPrChange w:id="128" w:author="Roland Tschendel" w:date="2017-10-22T14:54:00Z">
            <w:rPr>
              <w:ins w:id="129" w:author="Roland Tschendel" w:date="2017-10-22T14:49:00Z"/>
              <w:color w:val="FFC000"/>
              <w:bdr w:val="none" w:sz="0" w:space="0" w:color="auto"/>
              <w:lang w:val="en-GB"/>
            </w:rPr>
          </w:rPrChange>
        </w:rPr>
        <w:pPrChange w:id="130" w:author="Roland Tschendel" w:date="2017-10-22T14:50:00Z">
          <w:pPr/>
        </w:pPrChange>
      </w:pPr>
      <w:ins w:id="131" w:author="Roland Tschendel" w:date="2017-10-22T14:49:00Z">
        <w:r w:rsidRPr="00A93811">
          <w:rPr>
            <w:color w:val="D99594" w:themeColor="accent2" w:themeTint="99"/>
            <w:bdr w:val="none" w:sz="0" w:space="0" w:color="auto"/>
            <w:lang w:val="en-GB"/>
            <w:rPrChange w:id="132" w:author="Roland Tschendel" w:date="2017-10-22T14:54:00Z">
              <w:rPr>
                <w:bdr w:val="none" w:sz="0" w:space="0" w:color="auto"/>
                <w:lang w:val="en-GB"/>
              </w:rPr>
            </w:rPrChange>
          </w:rPr>
          <w:t>The new version of the spreadsheet   must be able to access data from the previous 2 versions.</w:t>
        </w:r>
      </w:ins>
    </w:p>
    <w:p w:rsidR="00A93811" w:rsidRPr="00A93811" w:rsidRDefault="00A93811">
      <w:pPr>
        <w:pStyle w:val="Listenabsatz"/>
        <w:numPr>
          <w:ilvl w:val="0"/>
          <w:numId w:val="114"/>
        </w:numPr>
        <w:rPr>
          <w:color w:val="D99594" w:themeColor="accent2" w:themeTint="99"/>
          <w:bdr w:val="none" w:sz="0" w:space="0" w:color="auto"/>
          <w:lang w:val="en-GB"/>
          <w:rPrChange w:id="133" w:author="Roland Tschendel" w:date="2017-10-22T14:54:00Z">
            <w:rPr/>
          </w:rPrChange>
        </w:rPr>
        <w:pPrChange w:id="134" w:author="Roland Tschendel" w:date="2017-10-22T14:50:00Z">
          <w:pPr/>
        </w:pPrChange>
      </w:pPr>
      <w:ins w:id="135" w:author="Roland Tschendel" w:date="2017-10-22T14:49:00Z">
        <w:r w:rsidRPr="00A93811">
          <w:rPr>
            <w:color w:val="D99594" w:themeColor="accent2" w:themeTint="99"/>
            <w:bdr w:val="none" w:sz="0" w:space="0" w:color="auto"/>
            <w:lang w:val="en-GB"/>
            <w:rPrChange w:id="136" w:author="Roland Tschendel" w:date="2017-10-22T14:54:00Z">
              <w:rPr>
                <w:bdr w:val="none" w:sz="0" w:space="0" w:color="auto"/>
                <w:lang w:val="en-GB"/>
              </w:rPr>
            </w:rPrChange>
          </w:rPr>
          <w:t>The product shall be able to be installed by an untrained user  without recourse to separately-printed printed instructions</w:t>
        </w:r>
      </w:ins>
    </w:p>
    <w:p w:rsidR="00516583" w:rsidRPr="00A93811" w:rsidRDefault="00516583">
      <w:pPr>
        <w:rPr>
          <w:ins w:id="137" w:author="Roland Tschendel" w:date="2017-10-22T14:38:00Z"/>
        </w:rPr>
      </w:pPr>
    </w:p>
    <w:p w:rsidR="00F06BA4" w:rsidRDefault="00F06BA4"/>
    <w:p w:rsidR="00516583" w:rsidRDefault="00FD65FF">
      <w:pPr>
        <w:pStyle w:val="berschrift3"/>
        <w:rPr>
          <w:rStyle w:val="None"/>
          <w:sz w:val="24"/>
          <w:szCs w:val="24"/>
        </w:rPr>
      </w:pPr>
      <w:r>
        <w:rPr>
          <w:rStyle w:val="None"/>
          <w:sz w:val="24"/>
          <w:szCs w:val="24"/>
        </w:rPr>
        <w:t>2.1.8 Site Adaptation Requirements</w:t>
      </w:r>
    </w:p>
    <w:p w:rsidR="00516583" w:rsidRDefault="00516583"/>
    <w:p w:rsidR="00516583" w:rsidRDefault="00FD65FF">
      <w:pPr>
        <w:rPr>
          <w:rStyle w:val="None"/>
          <w:i/>
          <w:iCs/>
        </w:rPr>
      </w:pPr>
      <w:r>
        <w:rPr>
          <w:rStyle w:val="None"/>
          <w:rFonts w:eastAsia="Arial Unicode MS" w:cs="Arial Unicode MS"/>
          <w:i/>
          <w:iCs/>
        </w:rPr>
        <w:lastRenderedPageBreak/>
        <w:t>In this section:</w:t>
      </w:r>
    </w:p>
    <w:p w:rsidR="00516583" w:rsidRDefault="00FD65FF">
      <w:pPr>
        <w:numPr>
          <w:ilvl w:val="0"/>
          <w:numId w:val="20"/>
        </w:numPr>
        <w:rPr>
          <w:i/>
          <w:iCs/>
        </w:rPr>
      </w:pPr>
      <w:r>
        <w:rPr>
          <w:i/>
          <w:iCs/>
        </w:rPr>
        <w:t>Define the requirements for any data or initialization sequences that are specific to a given site, mission, or operational mode</w:t>
      </w:r>
    </w:p>
    <w:p w:rsidR="00516583" w:rsidRDefault="00FD65FF">
      <w:pPr>
        <w:numPr>
          <w:ilvl w:val="0"/>
          <w:numId w:val="20"/>
        </w:numPr>
        <w:rPr>
          <w:i/>
          <w:iCs/>
        </w:rPr>
      </w:pPr>
      <w:r>
        <w:rPr>
          <w:i/>
          <w:iCs/>
        </w:rPr>
        <w:t>Specify the site or mission-related features that should be modified to adapt the software to a particular installation</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If any modifications to the customer’s work area would be required by your system, then document that here.  For instance, “A 100Kw backup generator and 10000 BTU air conditioning system must be installed at the user site prior to software installation”.</w:t>
      </w:r>
    </w:p>
    <w:p w:rsidR="00516583" w:rsidRDefault="00FD65FF">
      <w:pPr>
        <w:tabs>
          <w:tab w:val="clear" w:pos="5760"/>
          <w:tab w:val="left" w:pos="1520"/>
        </w:tabs>
        <w:rPr>
          <w:rStyle w:val="None"/>
          <w:i/>
          <w:iCs/>
        </w:rPr>
      </w:pPr>
      <w:r>
        <w:rPr>
          <w:rStyle w:val="None"/>
          <w:i/>
          <w:iCs/>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516583" w:rsidRDefault="00516583">
      <w:pPr>
        <w:tabs>
          <w:tab w:val="clear" w:pos="5760"/>
          <w:tab w:val="left" w:pos="1520"/>
        </w:tabs>
      </w:pPr>
    </w:p>
    <w:p w:rsidR="00516583" w:rsidRDefault="00FD65FF">
      <w:pPr>
        <w:pStyle w:val="berschrift2"/>
      </w:pPr>
      <w:bookmarkStart w:id="138" w:name="_Toc8"/>
      <w:r>
        <w:rPr>
          <w:rFonts w:eastAsia="Arial Unicode MS" w:cs="Arial Unicode MS"/>
        </w:rPr>
        <w:t xml:space="preserve">2.2  Product Functions </w:t>
      </w:r>
      <w:bookmarkEnd w:id="138"/>
    </w:p>
    <w:p w:rsidR="00516583" w:rsidRDefault="00516583"/>
    <w:p w:rsidR="00516583" w:rsidRDefault="00FD65FF">
      <w:pPr>
        <w:rPr>
          <w:rStyle w:val="None"/>
          <w:i/>
          <w:iCs/>
        </w:rPr>
      </w:pPr>
      <w:r>
        <w:rPr>
          <w:rStyle w:val="None"/>
          <w:rFonts w:eastAsia="Arial Unicode MS" w:cs="Arial Unicode MS"/>
          <w:i/>
          <w:iC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516583" w:rsidRDefault="00516583"/>
    <w:p w:rsidR="00516583" w:rsidRDefault="00FD65FF">
      <w:pPr>
        <w:rPr>
          <w:rStyle w:val="None"/>
          <w:i/>
          <w:iCs/>
        </w:rPr>
      </w:pPr>
      <w:r>
        <w:rPr>
          <w:rStyle w:val="None"/>
          <w:rFonts w:eastAsia="Arial Unicode MS" w:cs="Arial Unicode MS"/>
          <w:i/>
          <w:iCs/>
        </w:rPr>
        <w:t>For clarity:</w:t>
      </w:r>
    </w:p>
    <w:p w:rsidR="00516583" w:rsidRDefault="00FD65FF">
      <w:pPr>
        <w:numPr>
          <w:ilvl w:val="0"/>
          <w:numId w:val="22"/>
        </w:numPr>
        <w:rPr>
          <w:i/>
          <w:iCs/>
        </w:rPr>
      </w:pPr>
      <w:r>
        <w:rPr>
          <w:i/>
          <w:iCs/>
        </w:rPr>
        <w:t xml:space="preserve">The functions should be organized in a way that makes the list of functions understandable to the customer or to anyone else reading the document for the first time. </w:t>
      </w:r>
    </w:p>
    <w:p w:rsidR="00516583" w:rsidRDefault="00FD65FF">
      <w:pPr>
        <w:numPr>
          <w:ilvl w:val="0"/>
          <w:numId w:val="22"/>
        </w:numPr>
        <w:rPr>
          <w:i/>
          <w:iCs/>
        </w:rPr>
      </w:pPr>
      <w:r>
        <w:rPr>
          <w:i/>
          <w:iCs/>
        </w:rPr>
        <w:t>Textual or graphic methods can be used to show the different functions and their relationships.  Such a diagram is not intended to show a design of a product but simply shows the logical relationships among variables.</w:t>
      </w:r>
    </w:p>
    <w:p w:rsidR="00516583" w:rsidRDefault="00516583">
      <w:pPr>
        <w:rPr>
          <w:rStyle w:val="None"/>
          <w:i/>
          <w:iCs/>
        </w:rPr>
      </w:pPr>
    </w:p>
    <w:p w:rsidR="00516583" w:rsidRDefault="00FD65FF">
      <w:pPr>
        <w:rPr>
          <w:rStyle w:val="None"/>
          <w:i/>
          <w:iCs/>
        </w:rPr>
      </w:pPr>
      <w:r>
        <w:rPr>
          <w:rStyle w:val="None"/>
          <w:rFonts w:eastAsia="Arial Unicode MS" w:cs="Arial Unicode MS"/>
          <w:i/>
          <w:iC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516583" w:rsidRDefault="00516583">
      <w:pPr>
        <w:rPr>
          <w:rStyle w:val="None"/>
          <w:i/>
          <w:iCs/>
        </w:rPr>
      </w:pPr>
    </w:p>
    <w:p w:rsidR="00516583" w:rsidRDefault="00FD65FF">
      <w:pPr>
        <w:pStyle w:val="TextYves"/>
        <w:numPr>
          <w:ilvl w:val="0"/>
          <w:numId w:val="23"/>
        </w:numPr>
      </w:pPr>
      <w:r>
        <w:rPr>
          <w:lang w:val="de-DE"/>
        </w:rPr>
        <w:t>Functions for the logisticians</w:t>
      </w:r>
    </w:p>
    <w:p w:rsidR="00516583" w:rsidRDefault="00FD65FF">
      <w:pPr>
        <w:pStyle w:val="TextYves"/>
        <w:numPr>
          <w:ilvl w:val="1"/>
          <w:numId w:val="23"/>
        </w:numPr>
      </w:pPr>
      <w:r>
        <w:rPr>
          <w:lang w:val="de-DE"/>
        </w:rPr>
        <w:t>Log in</w:t>
      </w:r>
    </w:p>
    <w:p w:rsidR="00516583" w:rsidRDefault="00FD65FF">
      <w:pPr>
        <w:pStyle w:val="TextYves"/>
        <w:numPr>
          <w:ilvl w:val="1"/>
          <w:numId w:val="23"/>
        </w:numPr>
      </w:pPr>
      <w:r>
        <w:rPr>
          <w:lang w:val="de-DE"/>
        </w:rPr>
        <w:t>Plan tours with individual deliveries</w:t>
      </w:r>
    </w:p>
    <w:p w:rsidR="00516583" w:rsidRDefault="00FD65FF">
      <w:pPr>
        <w:pStyle w:val="TextYves"/>
        <w:numPr>
          <w:ilvl w:val="1"/>
          <w:numId w:val="23"/>
        </w:numPr>
      </w:pPr>
      <w:r w:rsidRPr="00FD65FF">
        <w:rPr>
          <w:lang w:val="en-GB"/>
          <w:rPrChange w:id="139" w:author="Roland Tschendel" w:date="2017-10-22T14:13:00Z">
            <w:rPr>
              <w:lang w:val="de-DE"/>
            </w:rPr>
          </w:rPrChange>
        </w:rPr>
        <w:t>See which deliveries were delivered and which were not</w:t>
      </w:r>
    </w:p>
    <w:p w:rsidR="00516583" w:rsidRDefault="00FD65FF">
      <w:pPr>
        <w:pStyle w:val="TextYves"/>
        <w:numPr>
          <w:ilvl w:val="1"/>
          <w:numId w:val="23"/>
        </w:numPr>
      </w:pPr>
      <w:r w:rsidRPr="00FD65FF">
        <w:rPr>
          <w:lang w:val="en-GB"/>
          <w:rPrChange w:id="140" w:author="Roland Tschendel" w:date="2017-10-22T14:13:00Z">
            <w:rPr>
              <w:lang w:val="de-DE"/>
            </w:rPr>
          </w:rPrChange>
        </w:rPr>
        <w:t>Reschedule undelivered deliveries for another day</w:t>
      </w:r>
    </w:p>
    <w:p w:rsidR="00516583" w:rsidRDefault="00FD65FF">
      <w:pPr>
        <w:pStyle w:val="TextYves"/>
        <w:numPr>
          <w:ilvl w:val="1"/>
          <w:numId w:val="23"/>
        </w:numPr>
      </w:pPr>
      <w:r w:rsidRPr="00FD65FF">
        <w:rPr>
          <w:lang w:val="en-GB"/>
          <w:rPrChange w:id="141" w:author="Roland Tschendel" w:date="2017-10-22T14:13:00Z">
            <w:rPr>
              <w:lang w:val="de-DE"/>
            </w:rPr>
          </w:rPrChange>
        </w:rPr>
        <w:t>Keep track of how much off the time estimate was on past tours</w:t>
      </w:r>
    </w:p>
    <w:p w:rsidR="00516583" w:rsidRDefault="00FD65FF">
      <w:pPr>
        <w:pStyle w:val="TextYves"/>
        <w:numPr>
          <w:ilvl w:val="1"/>
          <w:numId w:val="23"/>
        </w:numPr>
      </w:pPr>
      <w:r>
        <w:rPr>
          <w:lang w:val="de-DE"/>
        </w:rPr>
        <w:t>Assign tours to drivers</w:t>
      </w:r>
    </w:p>
    <w:p w:rsidR="00516583" w:rsidRDefault="00FD65FF">
      <w:pPr>
        <w:pStyle w:val="TextYves"/>
        <w:numPr>
          <w:ilvl w:val="0"/>
          <w:numId w:val="23"/>
        </w:numPr>
      </w:pPr>
      <w:r>
        <w:rPr>
          <w:lang w:val="de-DE"/>
        </w:rPr>
        <w:t>Functions for the drivers</w:t>
      </w:r>
    </w:p>
    <w:p w:rsidR="00516583" w:rsidRDefault="00FD65FF">
      <w:pPr>
        <w:pStyle w:val="TextYves"/>
        <w:numPr>
          <w:ilvl w:val="1"/>
          <w:numId w:val="23"/>
        </w:numPr>
      </w:pPr>
      <w:r w:rsidRPr="00FD65FF">
        <w:rPr>
          <w:lang w:val="en-GB"/>
          <w:rPrChange w:id="142" w:author="Roland Tschendel" w:date="2017-10-22T14:13:00Z">
            <w:rPr>
              <w:lang w:val="de-DE"/>
            </w:rPr>
          </w:rPrChange>
        </w:rPr>
        <w:t>Create an account and log in.</w:t>
      </w:r>
    </w:p>
    <w:p w:rsidR="00516583" w:rsidRDefault="00FD65FF">
      <w:pPr>
        <w:pStyle w:val="TextYves"/>
        <w:numPr>
          <w:ilvl w:val="1"/>
          <w:numId w:val="23"/>
        </w:numPr>
      </w:pPr>
      <w:r w:rsidRPr="00FD65FF">
        <w:rPr>
          <w:lang w:val="en-GB"/>
          <w:rPrChange w:id="143" w:author="Roland Tschendel" w:date="2017-10-22T14:13:00Z">
            <w:rPr>
              <w:lang w:val="de-DE"/>
            </w:rPr>
          </w:rPrChange>
        </w:rPr>
        <w:t>See the tours for the next few days</w:t>
      </w:r>
    </w:p>
    <w:p w:rsidR="00516583" w:rsidRDefault="00FD65FF">
      <w:pPr>
        <w:pStyle w:val="TextYves"/>
        <w:numPr>
          <w:ilvl w:val="1"/>
          <w:numId w:val="23"/>
        </w:numPr>
        <w:rPr>
          <w:rStyle w:val="None"/>
          <w:i/>
          <w:iCs/>
        </w:rPr>
      </w:pPr>
      <w:r w:rsidRPr="00FD65FF">
        <w:rPr>
          <w:lang w:val="en-GB"/>
          <w:rPrChange w:id="144" w:author="Roland Tschendel" w:date="2017-10-22T14:13:00Z">
            <w:rPr>
              <w:lang w:val="de-DE"/>
            </w:rPr>
          </w:rPrChange>
        </w:rPr>
        <w:t xml:space="preserve">Mark individual deliveries as </w:t>
      </w:r>
      <w:r w:rsidRPr="00FD65FF">
        <w:rPr>
          <w:rStyle w:val="None"/>
          <w:i/>
          <w:iCs/>
          <w:lang w:val="en-GB"/>
          <w:rPrChange w:id="145" w:author="Roland Tschendel" w:date="2017-10-22T14:13:00Z">
            <w:rPr>
              <w:rStyle w:val="None"/>
              <w:i/>
              <w:iCs/>
              <w:lang w:val="de-DE"/>
            </w:rPr>
          </w:rPrChange>
        </w:rPr>
        <w:t>delivered</w:t>
      </w:r>
      <w:r w:rsidRPr="00FD65FF">
        <w:rPr>
          <w:lang w:val="en-GB"/>
          <w:rPrChange w:id="146" w:author="Roland Tschendel" w:date="2017-10-22T14:13:00Z">
            <w:rPr>
              <w:lang w:val="de-DE"/>
            </w:rPr>
          </w:rPrChange>
        </w:rPr>
        <w:t xml:space="preserve"> or </w:t>
      </w:r>
      <w:r w:rsidRPr="00FD65FF">
        <w:rPr>
          <w:rStyle w:val="None"/>
          <w:i/>
          <w:iCs/>
          <w:lang w:val="en-GB"/>
          <w:rPrChange w:id="147" w:author="Roland Tschendel" w:date="2017-10-22T14:13:00Z">
            <w:rPr>
              <w:rStyle w:val="None"/>
              <w:i/>
              <w:iCs/>
              <w:lang w:val="de-DE"/>
            </w:rPr>
          </w:rPrChange>
        </w:rPr>
        <w:t xml:space="preserve">not delivered </w:t>
      </w:r>
      <w:r w:rsidRPr="00FD65FF">
        <w:rPr>
          <w:lang w:val="en-GB"/>
          <w:rPrChange w:id="148" w:author="Roland Tschendel" w:date="2017-10-22T14:13:00Z">
            <w:rPr>
              <w:lang w:val="de-DE"/>
            </w:rPr>
          </w:rPrChange>
        </w:rPr>
        <w:t>and add a comment</w:t>
      </w:r>
    </w:p>
    <w:p w:rsidR="00516583" w:rsidRDefault="00516583">
      <w:pPr>
        <w:tabs>
          <w:tab w:val="clear" w:pos="5760"/>
          <w:tab w:val="left" w:pos="1520"/>
        </w:tabs>
      </w:pPr>
    </w:p>
    <w:p w:rsidR="00516583" w:rsidRDefault="00FD65FF">
      <w:pPr>
        <w:pStyle w:val="berschrift2"/>
      </w:pPr>
      <w:bookmarkStart w:id="149" w:name="_Toc9"/>
      <w:r>
        <w:rPr>
          <w:rFonts w:eastAsia="Arial Unicode MS" w:cs="Arial Unicode MS"/>
        </w:rPr>
        <w:lastRenderedPageBreak/>
        <w:t xml:space="preserve">2.3  User Characteristics </w:t>
      </w:r>
      <w:bookmarkEnd w:id="149"/>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What is it about your potential user base that will impact the design?  Their experience and comfort with technology will drive UI design.  Other characteristics might actually influence internal design of the system.</w:t>
      </w:r>
    </w:p>
    <w:p w:rsidR="00516583" w:rsidRDefault="00516583">
      <w:pPr>
        <w:tabs>
          <w:tab w:val="clear" w:pos="5760"/>
          <w:tab w:val="left" w:pos="1520"/>
        </w:tabs>
        <w:rPr>
          <w:rStyle w:val="None"/>
          <w:i/>
          <w:iCs/>
        </w:rPr>
      </w:pPr>
    </w:p>
    <w:p w:rsidR="00516583" w:rsidRDefault="00FD65FF">
      <w:pPr>
        <w:pStyle w:val="TextYves"/>
        <w:rPr>
          <w:rStyle w:val="None"/>
          <w:i/>
          <w:iCs/>
        </w:rPr>
      </w:pPr>
      <w:r w:rsidRPr="00FD65FF">
        <w:rPr>
          <w:lang w:val="en-GB"/>
          <w:rPrChange w:id="150" w:author="Roland Tschendel" w:date="2017-10-22T14:13:00Z">
            <w:rPr>
              <w:lang w:val="de-DE"/>
            </w:rPr>
          </w:rPrChange>
        </w:rPr>
        <w:t>The users will be the logisticians and drivers of aniTrans. They don’t know anything about computer related activities, so the system cannot assume any such knowledge.</w:t>
      </w:r>
    </w:p>
    <w:p w:rsidR="00516583" w:rsidRDefault="00516583">
      <w:pPr>
        <w:tabs>
          <w:tab w:val="clear" w:pos="5760"/>
          <w:tab w:val="left" w:pos="1520"/>
        </w:tabs>
      </w:pPr>
    </w:p>
    <w:p w:rsidR="00516583" w:rsidRDefault="00FD65FF">
      <w:pPr>
        <w:pStyle w:val="berschrift2"/>
      </w:pPr>
      <w:bookmarkStart w:id="151" w:name="_Toc10"/>
      <w:r>
        <w:rPr>
          <w:rFonts w:eastAsia="Arial Unicode MS" w:cs="Arial Unicode MS"/>
        </w:rPr>
        <w:t xml:space="preserve">2.4  Constraints  </w:t>
      </w:r>
      <w:bookmarkEnd w:id="151"/>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Provide a general description of any other items that will limit the developer's options.  These can include:</w:t>
      </w:r>
    </w:p>
    <w:p w:rsidR="00516583" w:rsidRDefault="00516583">
      <w:pPr>
        <w:tabs>
          <w:tab w:val="clear" w:pos="5760"/>
          <w:tab w:val="left" w:pos="1520"/>
        </w:tabs>
        <w:rPr>
          <w:rStyle w:val="None"/>
          <w:i/>
          <w:iCs/>
        </w:rPr>
      </w:pPr>
    </w:p>
    <w:p w:rsidR="00516583" w:rsidRDefault="00FD65FF">
      <w:pPr>
        <w:pStyle w:val="level2bullet"/>
        <w:tabs>
          <w:tab w:val="clear" w:pos="5760"/>
          <w:tab w:val="left" w:pos="1520"/>
        </w:tabs>
        <w:rPr>
          <w:rStyle w:val="None"/>
          <w:i/>
          <w:iCs/>
        </w:rPr>
      </w:pPr>
      <w:r>
        <w:rPr>
          <w:rStyle w:val="None"/>
          <w:i/>
          <w:iCs/>
        </w:rPr>
        <w:t>(1)  Regulatory policies</w:t>
      </w:r>
    </w:p>
    <w:p w:rsidR="00516583" w:rsidRDefault="00FD65FF">
      <w:pPr>
        <w:pStyle w:val="level2bullet"/>
        <w:tabs>
          <w:tab w:val="clear" w:pos="5760"/>
          <w:tab w:val="left" w:pos="1520"/>
        </w:tabs>
        <w:rPr>
          <w:rStyle w:val="None"/>
          <w:i/>
          <w:iCs/>
        </w:rPr>
      </w:pPr>
      <w:r>
        <w:rPr>
          <w:rStyle w:val="None"/>
          <w:i/>
          <w:iCs/>
        </w:rPr>
        <w:t>(2)  Hardware limitations (for example, signal timing requirements)</w:t>
      </w:r>
    </w:p>
    <w:p w:rsidR="00516583" w:rsidRDefault="00FD65FF">
      <w:pPr>
        <w:pStyle w:val="level2bullet"/>
        <w:tabs>
          <w:tab w:val="clear" w:pos="5760"/>
          <w:tab w:val="left" w:pos="1520"/>
        </w:tabs>
        <w:rPr>
          <w:rStyle w:val="None"/>
          <w:i/>
          <w:iCs/>
        </w:rPr>
      </w:pPr>
      <w:r>
        <w:rPr>
          <w:rStyle w:val="None"/>
          <w:i/>
          <w:iCs/>
        </w:rPr>
        <w:t>(3)  Interface to other applications</w:t>
      </w:r>
    </w:p>
    <w:p w:rsidR="00516583" w:rsidRDefault="00FD65FF">
      <w:pPr>
        <w:pStyle w:val="level2bullet"/>
        <w:tabs>
          <w:tab w:val="clear" w:pos="5760"/>
          <w:tab w:val="left" w:pos="1520"/>
        </w:tabs>
        <w:rPr>
          <w:rStyle w:val="None"/>
          <w:i/>
          <w:iCs/>
        </w:rPr>
      </w:pPr>
      <w:r>
        <w:rPr>
          <w:rStyle w:val="None"/>
          <w:i/>
          <w:iCs/>
        </w:rPr>
        <w:t>(4)  Parallel operation</w:t>
      </w:r>
    </w:p>
    <w:p w:rsidR="00516583" w:rsidRDefault="00FD65FF">
      <w:pPr>
        <w:pStyle w:val="level2bullet"/>
        <w:tabs>
          <w:tab w:val="clear" w:pos="5760"/>
          <w:tab w:val="left" w:pos="1520"/>
        </w:tabs>
        <w:rPr>
          <w:rStyle w:val="None"/>
          <w:i/>
          <w:iCs/>
        </w:rPr>
      </w:pPr>
      <w:r>
        <w:rPr>
          <w:rStyle w:val="None"/>
          <w:i/>
          <w:iCs/>
        </w:rPr>
        <w:t>(5)  Audit functions</w:t>
      </w:r>
    </w:p>
    <w:p w:rsidR="00516583" w:rsidRDefault="00FD65FF">
      <w:pPr>
        <w:pStyle w:val="level2bullet"/>
        <w:tabs>
          <w:tab w:val="clear" w:pos="5760"/>
          <w:tab w:val="left" w:pos="1520"/>
        </w:tabs>
        <w:rPr>
          <w:rStyle w:val="None"/>
          <w:i/>
          <w:iCs/>
        </w:rPr>
      </w:pPr>
      <w:r>
        <w:rPr>
          <w:rStyle w:val="None"/>
          <w:i/>
          <w:iCs/>
        </w:rPr>
        <w:t>(6)  Control functions</w:t>
      </w:r>
    </w:p>
    <w:p w:rsidR="00516583" w:rsidRDefault="00FD65FF">
      <w:pPr>
        <w:pStyle w:val="level2bullet"/>
        <w:tabs>
          <w:tab w:val="clear" w:pos="5760"/>
          <w:tab w:val="left" w:pos="1520"/>
        </w:tabs>
        <w:rPr>
          <w:rStyle w:val="None"/>
          <w:i/>
          <w:iCs/>
        </w:rPr>
      </w:pPr>
      <w:r>
        <w:rPr>
          <w:rStyle w:val="None"/>
          <w:i/>
          <w:iCs/>
        </w:rPr>
        <w:t>(7)  Higher-order language requirements</w:t>
      </w:r>
    </w:p>
    <w:p w:rsidR="00516583" w:rsidRDefault="00FD65FF">
      <w:pPr>
        <w:pStyle w:val="level2bullet"/>
        <w:numPr>
          <w:ilvl w:val="0"/>
          <w:numId w:val="26"/>
        </w:numPr>
        <w:rPr>
          <w:i/>
          <w:iCs/>
        </w:rPr>
      </w:pPr>
      <w:r>
        <w:rPr>
          <w:i/>
          <w:iCs/>
        </w:rPr>
        <w:t>Signal handshake protocols (for example, XON-XOFF, ACK-NACK)</w:t>
      </w:r>
    </w:p>
    <w:p w:rsidR="00516583" w:rsidRDefault="00FD65FF">
      <w:pPr>
        <w:pStyle w:val="level2bullet"/>
        <w:numPr>
          <w:ilvl w:val="0"/>
          <w:numId w:val="25"/>
        </w:numPr>
        <w:rPr>
          <w:i/>
          <w:iCs/>
        </w:rPr>
      </w:pPr>
      <w:r>
        <w:rPr>
          <w:i/>
          <w:iCs/>
        </w:rPr>
        <w:t>Reliability requirements</w:t>
      </w:r>
    </w:p>
    <w:p w:rsidR="00516583" w:rsidRDefault="00FD65FF">
      <w:pPr>
        <w:pStyle w:val="level2bullet"/>
        <w:tabs>
          <w:tab w:val="clear" w:pos="5760"/>
          <w:tab w:val="left" w:pos="1520"/>
        </w:tabs>
        <w:rPr>
          <w:rStyle w:val="None"/>
          <w:i/>
          <w:iCs/>
        </w:rPr>
      </w:pPr>
      <w:r>
        <w:rPr>
          <w:rStyle w:val="None"/>
          <w:i/>
          <w:iCs/>
        </w:rPr>
        <w:t>(10)  Criticality of the application</w:t>
      </w:r>
    </w:p>
    <w:p w:rsidR="00516583" w:rsidRPr="00FD65FF" w:rsidRDefault="00FD65FF">
      <w:pPr>
        <w:pStyle w:val="level2bullet"/>
        <w:tabs>
          <w:tab w:val="clear" w:pos="5760"/>
          <w:tab w:val="left" w:pos="1520"/>
        </w:tabs>
        <w:rPr>
          <w:ins w:id="152" w:author="Roland Tschendel" w:date="2017-10-22T14:15:00Z"/>
          <w:rStyle w:val="None"/>
          <w:b/>
          <w:i/>
          <w:iCs/>
          <w:rPrChange w:id="153" w:author="Roland Tschendel" w:date="2017-10-22T14:19:00Z">
            <w:rPr>
              <w:ins w:id="154" w:author="Roland Tschendel" w:date="2017-10-22T14:15:00Z"/>
              <w:rStyle w:val="None"/>
              <w:i/>
              <w:iCs/>
              <w:color w:val="7C9547"/>
            </w:rPr>
          </w:rPrChange>
        </w:rPr>
      </w:pPr>
      <w:r w:rsidRPr="00FD65FF">
        <w:rPr>
          <w:rStyle w:val="None"/>
          <w:b/>
          <w:i/>
          <w:iCs/>
          <w:rPrChange w:id="155" w:author="Roland Tschendel" w:date="2017-10-22T14:19:00Z">
            <w:rPr>
              <w:rStyle w:val="None"/>
              <w:i/>
              <w:iCs/>
            </w:rPr>
          </w:rPrChange>
        </w:rPr>
        <w:t>(11) Safety and security considerations</w:t>
      </w:r>
    </w:p>
    <w:p w:rsidR="00506CA9" w:rsidRPr="00A93811" w:rsidRDefault="00FD65FF">
      <w:pPr>
        <w:tabs>
          <w:tab w:val="clear" w:pos="5760"/>
          <w:tab w:val="left" w:pos="1520"/>
        </w:tabs>
        <w:rPr>
          <w:ins w:id="156" w:author="Roland Tschendel" w:date="2017-10-22T14:16:00Z"/>
          <w:rStyle w:val="None"/>
          <w:color w:val="7C9547"/>
          <w:rPrChange w:id="157" w:author="Roland Tschendel" w:date="2017-10-22T14:51:00Z">
            <w:rPr>
              <w:ins w:id="158" w:author="Roland Tschendel" w:date="2017-10-22T14:16:00Z"/>
              <w:rFonts w:ascii="Calibri" w:hAnsi="Calibri" w:cs="Calibri"/>
              <w:b/>
              <w:color w:val="4F81BD" w:themeColor="accent1"/>
              <w:sz w:val="22"/>
              <w:szCs w:val="22"/>
              <w:bdr w:val="none" w:sz="0" w:space="0" w:color="auto"/>
              <w:lang w:val="en-GB"/>
            </w:rPr>
          </w:rPrChange>
        </w:rPr>
        <w:pPrChange w:id="159" w:author="Roland Tschendel" w:date="2017-10-22T14:51: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160" w:author="Roland Tschendel" w:date="2017-10-22T14:16:00Z">
        <w:r w:rsidRPr="00A93811">
          <w:rPr>
            <w:rStyle w:val="None"/>
            <w:color w:val="7C9547"/>
            <w:rPrChange w:id="161" w:author="Roland Tschendel" w:date="2017-10-22T14:51:00Z">
              <w:rPr>
                <w:rFonts w:ascii="Calibri" w:hAnsi="Calibri" w:cs="Calibri"/>
                <w:b/>
                <w:color w:val="4F81BD" w:themeColor="accent1"/>
                <w:sz w:val="22"/>
                <w:szCs w:val="22"/>
                <w:bdr w:val="none" w:sz="0" w:space="0" w:color="auto"/>
                <w:lang w:val="en-GB"/>
              </w:rPr>
            </w:rPrChange>
          </w:rPr>
          <w:t xml:space="preserve"> </w:t>
        </w:r>
      </w:ins>
    </w:p>
    <w:p w:rsidR="007641D7" w:rsidRPr="007641D7" w:rsidRDefault="007641D7">
      <w:pPr>
        <w:tabs>
          <w:tab w:val="clear" w:pos="5760"/>
          <w:tab w:val="left" w:pos="1520"/>
        </w:tabs>
        <w:rPr>
          <w:ins w:id="162" w:author="Roland Tschendel" w:date="2017-10-22T14:59:00Z"/>
          <w:rStyle w:val="None"/>
          <w:color w:val="7C9547"/>
        </w:rPr>
        <w:pPrChange w:id="163" w:author="Roland Tschendel" w:date="2017-10-22T14:59: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164" w:author="Roland Tschendel" w:date="2017-10-22T14:59:00Z">
        <w:r>
          <w:rPr>
            <w:rStyle w:val="None"/>
            <w:color w:val="7C9547"/>
          </w:rPr>
          <w:tab/>
        </w:r>
        <w:r w:rsidRPr="007641D7">
          <w:rPr>
            <w:rStyle w:val="None"/>
            <w:color w:val="7C9547"/>
          </w:rPr>
          <w:t>Version 1</w:t>
        </w:r>
      </w:ins>
    </w:p>
    <w:p w:rsidR="00FD65FF" w:rsidRPr="00A93811" w:rsidRDefault="00FD65FF">
      <w:pPr>
        <w:pStyle w:val="Listenabsatz"/>
        <w:numPr>
          <w:ilvl w:val="0"/>
          <w:numId w:val="116"/>
        </w:numPr>
        <w:tabs>
          <w:tab w:val="clear" w:pos="5760"/>
          <w:tab w:val="left" w:pos="1520"/>
        </w:tabs>
        <w:rPr>
          <w:ins w:id="165" w:author="Roland Tschendel" w:date="2017-10-22T14:27:00Z"/>
          <w:rStyle w:val="None"/>
          <w:color w:val="7C9547"/>
          <w:rPrChange w:id="166" w:author="Roland Tschendel" w:date="2017-10-22T14:52:00Z">
            <w:rPr>
              <w:ins w:id="167" w:author="Roland Tschendel" w:date="2017-10-22T14:27:00Z"/>
              <w:rFonts w:ascii="Calibri" w:hAnsi="Calibri" w:cs="Calibri"/>
              <w:b/>
              <w:color w:val="9BBB59" w:themeColor="accent3"/>
              <w:sz w:val="22"/>
              <w:szCs w:val="22"/>
              <w:bdr w:val="none" w:sz="0" w:space="0" w:color="auto"/>
              <w:lang w:val="en-GB"/>
            </w:rPr>
          </w:rPrChange>
        </w:rPr>
        <w:pPrChange w:id="168" w:author="Roland Tschendel" w:date="2017-10-22T14:52: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169" w:author="Roland Tschendel" w:date="2017-10-22T14:16:00Z">
        <w:r w:rsidRPr="00A93811">
          <w:rPr>
            <w:rStyle w:val="None"/>
            <w:color w:val="7C9547"/>
            <w:rPrChange w:id="170" w:author="Roland Tschendel" w:date="2017-10-22T14:52:00Z">
              <w:rPr>
                <w:rFonts w:ascii="Calibri" w:hAnsi="Calibri" w:cs="Calibri"/>
                <w:sz w:val="22"/>
                <w:szCs w:val="22"/>
                <w:bdr w:val="none" w:sz="0" w:space="0" w:color="auto"/>
                <w:lang w:val="de-DE"/>
              </w:rPr>
            </w:rPrChange>
          </w:rPr>
          <w:t xml:space="preserve">The product shall prevent its data from incorrect data being introduced. </w:t>
        </w:r>
      </w:ins>
    </w:p>
    <w:p w:rsidR="00506CA9" w:rsidRPr="00506CA9" w:rsidRDefault="00506CA9">
      <w:pPr>
        <w:pStyle w:val="Listenabsatz"/>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left="1080" w:right="0"/>
        <w:rPr>
          <w:ins w:id="171" w:author="Roland Tschendel" w:date="2017-10-22T14:16:00Z"/>
          <w:rFonts w:ascii="Calibri" w:hAnsi="Calibri" w:cs="Calibri"/>
          <w:b/>
          <w:color w:val="9BBB59" w:themeColor="accent3"/>
          <w:sz w:val="22"/>
          <w:szCs w:val="22"/>
          <w:bdr w:val="none" w:sz="0" w:space="0" w:color="auto"/>
          <w:lang w:val="en-GB"/>
          <w:rPrChange w:id="172" w:author="Roland Tschendel" w:date="2017-10-22T14:26:00Z">
            <w:rPr>
              <w:ins w:id="173" w:author="Roland Tschendel" w:date="2017-10-22T14:16:00Z"/>
              <w:rFonts w:ascii="Calibri" w:hAnsi="Calibri" w:cs="Calibri"/>
              <w:sz w:val="22"/>
              <w:szCs w:val="22"/>
              <w:bdr w:val="none" w:sz="0" w:space="0" w:color="auto"/>
              <w:lang w:val="de-DE"/>
            </w:rPr>
          </w:rPrChange>
        </w:rPr>
        <w:pPrChange w:id="174" w:author="Roland Tschendel" w:date="2017-10-22T14:27: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p>
    <w:p w:rsidR="00FD65FF" w:rsidRPr="00A93811" w:rsidRDefault="00FD65FF">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firstLine="720"/>
        <w:rPr>
          <w:ins w:id="175" w:author="Roland Tschendel" w:date="2017-10-22T14:16:00Z"/>
          <w:color w:val="FFC000"/>
          <w:bdr w:val="none" w:sz="0" w:space="0" w:color="auto"/>
          <w:lang w:val="en-GB"/>
          <w:rPrChange w:id="176" w:author="Roland Tschendel" w:date="2017-10-22T14:52:00Z">
            <w:rPr>
              <w:ins w:id="177" w:author="Roland Tschendel" w:date="2017-10-22T14:16:00Z"/>
              <w:rFonts w:ascii="Calibri" w:hAnsi="Calibri" w:cs="Calibri"/>
              <w:sz w:val="22"/>
              <w:szCs w:val="22"/>
              <w:bdr w:val="none" w:sz="0" w:space="0" w:color="auto"/>
              <w:lang w:val="en-GB"/>
            </w:rPr>
          </w:rPrChange>
        </w:rPr>
        <w:pPrChange w:id="178" w:author="Roland Tschendel" w:date="2017-10-22T14:19: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179" w:author="Roland Tschendel" w:date="2017-10-22T14:17:00Z">
        <w:r w:rsidRPr="00A93811">
          <w:rPr>
            <w:color w:val="FFC000"/>
            <w:bdr w:val="none" w:sz="0" w:space="0" w:color="auto"/>
            <w:lang w:val="en-GB"/>
            <w:rPrChange w:id="180" w:author="Roland Tschendel" w:date="2017-10-22T14:52:00Z">
              <w:rPr>
                <w:rFonts w:ascii="Calibri" w:hAnsi="Calibri" w:cs="Calibri"/>
                <w:sz w:val="22"/>
                <w:szCs w:val="22"/>
                <w:bdr w:val="none" w:sz="0" w:space="0" w:color="auto"/>
                <w:lang w:val="en-GB"/>
              </w:rPr>
            </w:rPrChange>
          </w:rPr>
          <w:t>Version 2</w:t>
        </w:r>
      </w:ins>
    </w:p>
    <w:p w:rsidR="00FD65FF" w:rsidRPr="00A93811" w:rsidRDefault="00FD65FF">
      <w:pPr>
        <w:pStyle w:val="Listenabsatz"/>
        <w:numPr>
          <w:ilvl w:val="0"/>
          <w:numId w:val="10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181" w:author="Roland Tschendel" w:date="2017-10-22T14:18:00Z"/>
          <w:color w:val="FFC000"/>
          <w:bdr w:val="none" w:sz="0" w:space="0" w:color="auto"/>
          <w:lang w:val="en-GB"/>
          <w:rPrChange w:id="182" w:author="Roland Tschendel" w:date="2017-10-22T14:52:00Z">
            <w:rPr>
              <w:ins w:id="183" w:author="Roland Tschendel" w:date="2017-10-22T14:18:00Z"/>
              <w:rFonts w:ascii="Calibri" w:hAnsi="Calibri" w:cs="Calibri"/>
              <w:b/>
              <w:color w:val="FFC000"/>
              <w:sz w:val="22"/>
              <w:szCs w:val="22"/>
              <w:bdr w:val="none" w:sz="0" w:space="0" w:color="auto"/>
              <w:lang w:val="en-GB"/>
            </w:rPr>
          </w:rPrChange>
        </w:rPr>
        <w:pPrChange w:id="184" w:author="Roland Tschendel" w:date="2017-10-22T14:26: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185" w:author="Roland Tschendel" w:date="2017-10-22T14:16:00Z">
        <w:r w:rsidRPr="00A93811">
          <w:rPr>
            <w:color w:val="FFC000"/>
            <w:bdr w:val="none" w:sz="0" w:space="0" w:color="auto"/>
            <w:lang w:val="en-GB"/>
            <w:rPrChange w:id="186" w:author="Roland Tschendel" w:date="2017-10-22T14:52:00Z">
              <w:rPr>
                <w:rFonts w:ascii="Calibri" w:hAnsi="Calibri" w:cs="Calibri"/>
                <w:sz w:val="22"/>
                <w:szCs w:val="22"/>
                <w:bdr w:val="none" w:sz="0" w:space="0" w:color="auto"/>
                <w:lang w:val="de-DE"/>
              </w:rPr>
            </w:rPrChange>
          </w:rPr>
          <w:t>The product shall protect itself from intentional abuse.</w:t>
        </w:r>
      </w:ins>
    </w:p>
    <w:p w:rsidR="00FD65FF" w:rsidRPr="00A93811" w:rsidRDefault="00FD65FF">
      <w:pPr>
        <w:pStyle w:val="Listenabsatz"/>
        <w:numPr>
          <w:ilvl w:val="0"/>
          <w:numId w:val="10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187" w:author="Roland Tschendel" w:date="2017-10-22T14:18:00Z"/>
          <w:color w:val="FFC000"/>
          <w:bdr w:val="none" w:sz="0" w:space="0" w:color="auto"/>
          <w:lang w:val="en-GB"/>
          <w:rPrChange w:id="188" w:author="Roland Tschendel" w:date="2017-10-22T14:52:00Z">
            <w:rPr>
              <w:ins w:id="189" w:author="Roland Tschendel" w:date="2017-10-22T14:18:00Z"/>
              <w:rFonts w:ascii="Calibri" w:hAnsi="Calibri" w:cs="Calibri"/>
              <w:sz w:val="22"/>
              <w:szCs w:val="22"/>
              <w:bdr w:val="none" w:sz="0" w:space="0" w:color="auto"/>
              <w:lang w:val="de-DE"/>
            </w:rPr>
          </w:rPrChange>
        </w:rPr>
        <w:pPrChange w:id="190" w:author="Roland Tschendel" w:date="2017-10-22T14:26: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191" w:author="Roland Tschendel" w:date="2017-10-22T14:18:00Z">
        <w:r w:rsidRPr="00A93811">
          <w:rPr>
            <w:color w:val="FFC000"/>
            <w:bdr w:val="none" w:sz="0" w:space="0" w:color="auto"/>
            <w:lang w:val="en-GB"/>
            <w:rPrChange w:id="192" w:author="Roland Tschendel" w:date="2017-10-22T14:52:00Z">
              <w:rPr>
                <w:rFonts w:ascii="Calibri" w:hAnsi="Calibri" w:cs="Calibri"/>
                <w:sz w:val="22"/>
                <w:szCs w:val="22"/>
                <w:bdr w:val="none" w:sz="0" w:space="0" w:color="auto"/>
                <w:lang w:val="de-DE"/>
              </w:rPr>
            </w:rPrChange>
          </w:rPr>
          <w:t>The product shall make its user aware of its information practices before collection data from them.</w:t>
        </w:r>
      </w:ins>
    </w:p>
    <w:p w:rsidR="00FD65FF" w:rsidRPr="00FD65FF" w:rsidRDefault="00FD65FF">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firstLine="720"/>
        <w:rPr>
          <w:ins w:id="193" w:author="Roland Tschendel" w:date="2017-10-22T14:16:00Z"/>
          <w:rFonts w:ascii="Calibri" w:hAnsi="Calibri" w:cs="Calibri"/>
          <w:b/>
          <w:color w:val="FFC000"/>
          <w:sz w:val="22"/>
          <w:szCs w:val="22"/>
          <w:bdr w:val="none" w:sz="0" w:space="0" w:color="auto"/>
          <w:lang w:val="en-GB"/>
          <w:rPrChange w:id="194" w:author="Roland Tschendel" w:date="2017-10-22T14:17:00Z">
            <w:rPr>
              <w:ins w:id="195" w:author="Roland Tschendel" w:date="2017-10-22T14:16:00Z"/>
              <w:rFonts w:ascii="Calibri" w:hAnsi="Calibri" w:cs="Calibri"/>
              <w:sz w:val="22"/>
              <w:szCs w:val="22"/>
              <w:bdr w:val="none" w:sz="0" w:space="0" w:color="auto"/>
              <w:lang w:val="de-DE"/>
            </w:rPr>
          </w:rPrChange>
        </w:rPr>
        <w:pPrChange w:id="196" w:author="Roland Tschendel" w:date="2017-10-22T14:17: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p>
    <w:p w:rsidR="00FD65FF" w:rsidRPr="00FD65FF" w:rsidRDefault="00FD65FF" w:rsidP="00FD65FF">
      <w:pPr>
        <w:pStyle w:val="level2bullet"/>
        <w:tabs>
          <w:tab w:val="clear" w:pos="5760"/>
          <w:tab w:val="left" w:pos="1520"/>
        </w:tabs>
        <w:rPr>
          <w:ins w:id="197" w:author="Roland Tschendel" w:date="2017-10-22T14:21:00Z"/>
          <w:rStyle w:val="None"/>
          <w:b/>
          <w:i/>
          <w:iCs/>
          <w:rPrChange w:id="198" w:author="Roland Tschendel" w:date="2017-10-22T14:22:00Z">
            <w:rPr>
              <w:ins w:id="199" w:author="Roland Tschendel" w:date="2017-10-22T14:21:00Z"/>
              <w:rStyle w:val="None"/>
              <w:rFonts w:cs="Times New Roman"/>
              <w:i/>
              <w:iCs/>
            </w:rPr>
          </w:rPrChange>
        </w:rPr>
      </w:pPr>
      <w:ins w:id="200" w:author="Roland Tschendel" w:date="2017-10-22T14:20:00Z">
        <w:r w:rsidRPr="00FD65FF">
          <w:rPr>
            <w:rStyle w:val="None"/>
            <w:b/>
            <w:i/>
            <w:iCs/>
            <w:rPrChange w:id="201" w:author="Roland Tschendel" w:date="2017-10-22T14:22:00Z">
              <w:rPr>
                <w:rStyle w:val="None"/>
                <w:i/>
                <w:iCs/>
              </w:rPr>
            </w:rPrChange>
          </w:rPr>
          <w:t xml:space="preserve">(12)  </w:t>
        </w:r>
      </w:ins>
      <w:ins w:id="202" w:author="Roland Tschendel" w:date="2017-10-22T14:21:00Z">
        <w:r w:rsidRPr="00FD65FF">
          <w:rPr>
            <w:rStyle w:val="None"/>
            <w:b/>
            <w:i/>
            <w:iCs/>
            <w:rPrChange w:id="203" w:author="Roland Tschendel" w:date="2017-10-22T14:22:00Z">
              <w:rPr>
                <w:rStyle w:val="None"/>
                <w:i/>
                <w:iCs/>
              </w:rPr>
            </w:rPrChange>
          </w:rPr>
          <w:t>Legal requirements</w:t>
        </w:r>
      </w:ins>
    </w:p>
    <w:p w:rsidR="00FD65FF" w:rsidRPr="00A93811" w:rsidRDefault="00FD65FF">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firstLine="720"/>
        <w:rPr>
          <w:ins w:id="204" w:author="Roland Tschendel" w:date="2017-10-22T14:20:00Z"/>
          <w:color w:val="FFC000"/>
          <w:bdr w:val="none" w:sz="0" w:space="0" w:color="auto"/>
          <w:lang w:val="en-GB"/>
          <w:rPrChange w:id="205" w:author="Roland Tschendel" w:date="2017-10-22T14:53:00Z">
            <w:rPr>
              <w:ins w:id="206" w:author="Roland Tschendel" w:date="2017-10-22T14:20:00Z"/>
              <w:rStyle w:val="None"/>
              <w:i/>
              <w:iCs/>
            </w:rPr>
          </w:rPrChange>
        </w:rPr>
        <w:pPrChange w:id="207" w:author="Roland Tschendel" w:date="2017-10-22T14:22:00Z">
          <w:pPr>
            <w:pStyle w:val="level2bullet"/>
            <w:tabs>
              <w:tab w:val="clear" w:pos="5760"/>
              <w:tab w:val="left" w:pos="1520"/>
            </w:tabs>
          </w:pPr>
        </w:pPrChange>
      </w:pPr>
      <w:ins w:id="208" w:author="Roland Tschendel" w:date="2017-10-22T14:22:00Z">
        <w:r w:rsidRPr="00A93811">
          <w:rPr>
            <w:color w:val="FFC000"/>
            <w:bdr w:val="none" w:sz="0" w:space="0" w:color="auto"/>
            <w:lang w:val="en-GB"/>
            <w:rPrChange w:id="209" w:author="Roland Tschendel" w:date="2017-10-22T14:53:00Z">
              <w:rPr>
                <w:rFonts w:ascii="Calibri" w:hAnsi="Calibri" w:cs="Calibri"/>
                <w:b/>
                <w:color w:val="FFC000"/>
                <w:sz w:val="22"/>
                <w:szCs w:val="22"/>
                <w:bdr w:val="none" w:sz="0" w:space="0" w:color="auto"/>
                <w:lang w:val="en-GB"/>
              </w:rPr>
            </w:rPrChange>
          </w:rPr>
          <w:t>Version 2</w:t>
        </w:r>
      </w:ins>
    </w:p>
    <w:p w:rsidR="00FD65FF" w:rsidRPr="00A93811" w:rsidRDefault="00FD65FF">
      <w:pPr>
        <w:pStyle w:val="Listenabsatz"/>
        <w:numPr>
          <w:ilvl w:val="0"/>
          <w:numId w:val="10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210" w:author="Roland Tschendel" w:date="2017-10-22T14:23:00Z"/>
          <w:color w:val="FFC000"/>
          <w:bdr w:val="none" w:sz="0" w:space="0" w:color="auto"/>
          <w:lang w:val="en-GB"/>
          <w:rPrChange w:id="211" w:author="Roland Tschendel" w:date="2017-10-22T14:53:00Z">
            <w:rPr>
              <w:ins w:id="212" w:author="Roland Tschendel" w:date="2017-10-22T14:23:00Z"/>
              <w:bdr w:val="none" w:sz="0" w:space="0" w:color="auto"/>
              <w:lang w:val="en-GB"/>
            </w:rPr>
          </w:rPrChange>
        </w:rPr>
        <w:pPrChange w:id="213" w:author="Roland Tschendel" w:date="2017-10-22T14:25: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214" w:author="Roland Tschendel" w:date="2017-10-22T14:21:00Z">
        <w:r w:rsidRPr="00A93811">
          <w:rPr>
            <w:color w:val="FFC000"/>
            <w:bdr w:val="none" w:sz="0" w:space="0" w:color="auto"/>
            <w:lang w:val="en-GB"/>
            <w:rPrChange w:id="215" w:author="Roland Tschendel" w:date="2017-10-22T14:53:00Z">
              <w:rPr>
                <w:rFonts w:ascii="Calibri" w:hAnsi="Calibri" w:cs="Calibri"/>
                <w:sz w:val="22"/>
                <w:szCs w:val="22"/>
                <w:bdr w:val="none" w:sz="0" w:space="0" w:color="auto"/>
                <w:lang w:val="de-DE"/>
              </w:rPr>
            </w:rPrChange>
          </w:rPr>
          <w:t xml:space="preserve">The product shall comply with Logistics industry standards. </w:t>
        </w:r>
      </w:ins>
    </w:p>
    <w:p w:rsidR="00FD65FF" w:rsidRDefault="00FD65FF">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firstLine="720"/>
        <w:rPr>
          <w:ins w:id="216" w:author="Roland Tschendel" w:date="2017-10-22T14:23:00Z"/>
          <w:rFonts w:ascii="Calibri" w:hAnsi="Calibri" w:cs="Calibri"/>
          <w:b/>
          <w:color w:val="FFC000"/>
          <w:sz w:val="22"/>
          <w:szCs w:val="22"/>
          <w:bdr w:val="none" w:sz="0" w:space="0" w:color="auto"/>
          <w:lang w:val="en-GB"/>
        </w:rPr>
        <w:pPrChange w:id="217" w:author="Roland Tschendel" w:date="2017-10-22T14:22: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p>
    <w:p w:rsidR="00FD65FF" w:rsidRPr="00506CA9" w:rsidRDefault="00506CA9">
      <w:pPr>
        <w:pStyle w:val="level2bullet0"/>
        <w:tabs>
          <w:tab w:val="clear" w:pos="1260"/>
          <w:tab w:val="clear" w:pos="5760"/>
          <w:tab w:val="clear" w:pos="5940"/>
          <w:tab w:val="clear" w:pos="6300"/>
          <w:tab w:val="left" w:pos="1520"/>
        </w:tabs>
        <w:ind w:left="0" w:firstLine="0"/>
        <w:rPr>
          <w:ins w:id="218" w:author="Roland Tschendel" w:date="2017-10-22T14:25:00Z"/>
          <w:rStyle w:val="None"/>
          <w:i/>
          <w:iCs/>
          <w:rPrChange w:id="219" w:author="Roland Tschendel" w:date="2017-10-22T14:28:00Z">
            <w:rPr>
              <w:ins w:id="220" w:author="Roland Tschendel" w:date="2017-10-22T14:25:00Z"/>
              <w:rFonts w:ascii="Calibri" w:hAnsi="Calibri" w:cs="Calibri"/>
              <w:b/>
              <w:color w:val="FFC000"/>
              <w:sz w:val="22"/>
              <w:szCs w:val="22"/>
              <w:bdr w:val="none" w:sz="0" w:space="0" w:color="auto"/>
              <w:lang w:val="en-GB"/>
            </w:rPr>
          </w:rPrChange>
        </w:rPr>
        <w:pPrChange w:id="221" w:author="Roland Tschendel" w:date="2017-10-22T14:28: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222" w:author="Roland Tschendel" w:date="2017-10-22T14:28:00Z">
        <w:r>
          <w:rPr>
            <w:rStyle w:val="None"/>
            <w:b/>
            <w:i/>
            <w:iCs/>
          </w:rPr>
          <w:t xml:space="preserve">     </w:t>
        </w:r>
      </w:ins>
      <w:ins w:id="223" w:author="Roland Tschendel" w:date="2017-10-22T14:23:00Z">
        <w:r w:rsidR="00FD65FF" w:rsidRPr="00506CA9">
          <w:rPr>
            <w:rStyle w:val="None"/>
            <w:i/>
            <w:iCs/>
            <w:rPrChange w:id="224" w:author="Roland Tschendel" w:date="2017-10-22T14:28:00Z">
              <w:rPr>
                <w:rFonts w:ascii="Calibri" w:hAnsi="Calibri" w:cs="Calibri"/>
                <w:b/>
                <w:color w:val="FFC000"/>
                <w:sz w:val="22"/>
                <w:szCs w:val="22"/>
                <w:bdr w:val="none" w:sz="0" w:space="0" w:color="auto"/>
                <w:lang w:val="en-GB"/>
              </w:rPr>
            </w:rPrChange>
          </w:rPr>
          <w:t>(13)  Cultural an Political</w:t>
        </w:r>
      </w:ins>
    </w:p>
    <w:p w:rsidR="00506CA9" w:rsidRPr="00A93811" w:rsidRDefault="00506CA9">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left="720" w:right="0"/>
        <w:rPr>
          <w:ins w:id="225" w:author="Roland Tschendel" w:date="2017-10-22T14:23:00Z"/>
          <w:color w:val="9BBB59" w:themeColor="accent3"/>
          <w:bdr w:val="none" w:sz="0" w:space="0" w:color="auto"/>
          <w:lang w:val="en-GB"/>
          <w:rPrChange w:id="226" w:author="Roland Tschendel" w:date="2017-10-22T14:53:00Z">
            <w:rPr>
              <w:ins w:id="227" w:author="Roland Tschendel" w:date="2017-10-22T14:23:00Z"/>
              <w:rFonts w:ascii="Calibri" w:hAnsi="Calibri" w:cs="Calibri"/>
              <w:b/>
              <w:color w:val="FFC000"/>
              <w:sz w:val="22"/>
              <w:szCs w:val="22"/>
              <w:bdr w:val="none" w:sz="0" w:space="0" w:color="auto"/>
              <w:lang w:val="en-GB"/>
            </w:rPr>
          </w:rPrChange>
        </w:rPr>
        <w:pPrChange w:id="228" w:author="Roland Tschendel" w:date="2017-10-22T14:25: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229" w:author="Roland Tschendel" w:date="2017-10-22T14:25:00Z">
        <w:r w:rsidRPr="00A93811">
          <w:rPr>
            <w:color w:val="9BBB59" w:themeColor="accent3"/>
            <w:bdr w:val="none" w:sz="0" w:space="0" w:color="auto"/>
            <w:lang w:val="en-GB"/>
            <w:rPrChange w:id="230" w:author="Roland Tschendel" w:date="2017-10-22T14:53:00Z">
              <w:rPr>
                <w:rFonts w:ascii="Calibri" w:hAnsi="Calibri" w:cs="Calibri"/>
                <w:b/>
                <w:color w:val="9BBB59" w:themeColor="accent3"/>
                <w:sz w:val="22"/>
                <w:szCs w:val="22"/>
                <w:bdr w:val="none" w:sz="0" w:space="0" w:color="auto"/>
                <w:lang w:val="en-GB"/>
              </w:rPr>
            </w:rPrChange>
          </w:rPr>
          <w:t>Version 1</w:t>
        </w:r>
      </w:ins>
    </w:p>
    <w:p w:rsidR="00FD65FF" w:rsidRPr="00A93811" w:rsidRDefault="00506CA9">
      <w:pPr>
        <w:pStyle w:val="Listenabsatz"/>
        <w:numPr>
          <w:ilvl w:val="0"/>
          <w:numId w:val="10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231" w:author="Roland Tschendel" w:date="2017-10-22T14:23:00Z"/>
          <w:color w:val="9BBB59" w:themeColor="accent3"/>
          <w:bdr w:val="none" w:sz="0" w:space="0" w:color="auto"/>
          <w:lang w:val="en-GB"/>
          <w:rPrChange w:id="232" w:author="Roland Tschendel" w:date="2017-10-22T14:53:00Z">
            <w:rPr>
              <w:ins w:id="233" w:author="Roland Tschendel" w:date="2017-10-22T14:23:00Z"/>
              <w:color w:val="FFC000"/>
              <w:bdr w:val="none" w:sz="0" w:space="0" w:color="auto"/>
              <w:lang w:val="en-GB"/>
            </w:rPr>
          </w:rPrChange>
        </w:rPr>
        <w:pPrChange w:id="234" w:author="Roland Tschendel" w:date="2017-10-22T14:27: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235" w:author="Roland Tschendel" w:date="2017-10-22T14:24:00Z">
        <w:r w:rsidRPr="00A93811">
          <w:rPr>
            <w:color w:val="9BBB59" w:themeColor="accent3"/>
            <w:bdr w:val="none" w:sz="0" w:space="0" w:color="auto"/>
            <w:lang w:val="en-GB"/>
            <w:rPrChange w:id="236" w:author="Roland Tschendel" w:date="2017-10-22T14:53:00Z">
              <w:rPr>
                <w:bdr w:val="none" w:sz="0" w:space="0" w:color="auto"/>
                <w:lang w:val="en-GB"/>
              </w:rPr>
            </w:rPrChange>
          </w:rPr>
          <w:t>The product shall not be offensive to religious or ethnic groups</w:t>
        </w:r>
      </w:ins>
    </w:p>
    <w:p w:rsidR="00506CA9" w:rsidRPr="00A93811" w:rsidRDefault="00506CA9">
      <w:pPr>
        <w:pStyle w:val="Listenabsatz"/>
        <w:numPr>
          <w:ilvl w:val="0"/>
          <w:numId w:val="10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237" w:author="Roland Tschendel" w:date="2017-10-22T14:24:00Z"/>
          <w:color w:val="9BBB59" w:themeColor="accent3"/>
          <w:bdr w:val="none" w:sz="0" w:space="0" w:color="auto"/>
          <w:lang w:val="en-GB"/>
          <w:rPrChange w:id="238" w:author="Roland Tschendel" w:date="2017-10-22T14:53:00Z">
            <w:rPr>
              <w:ins w:id="239" w:author="Roland Tschendel" w:date="2017-10-22T14:24:00Z"/>
              <w:bdr w:val="none" w:sz="0" w:space="0" w:color="auto"/>
              <w:lang w:val="en-GB"/>
            </w:rPr>
          </w:rPrChange>
        </w:rPr>
        <w:pPrChange w:id="240" w:author="Roland Tschendel" w:date="2017-10-22T14:27: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241" w:author="Roland Tschendel" w:date="2017-10-22T14:24:00Z">
        <w:r w:rsidRPr="00A93811">
          <w:rPr>
            <w:color w:val="9BBB59" w:themeColor="accent3"/>
            <w:bdr w:val="none" w:sz="0" w:space="0" w:color="auto"/>
            <w:lang w:val="en-GB"/>
            <w:rPrChange w:id="242" w:author="Roland Tschendel" w:date="2017-10-22T14:53:00Z">
              <w:rPr>
                <w:bdr w:val="none" w:sz="0" w:space="0" w:color="auto"/>
                <w:lang w:val="en-GB"/>
              </w:rPr>
            </w:rPrChange>
          </w:rPr>
          <w:t xml:space="preserve">The product shall make all functionality available to the managing director. </w:t>
        </w:r>
      </w:ins>
    </w:p>
    <w:p w:rsidR="00506CA9" w:rsidRPr="00A93811" w:rsidRDefault="00506CA9">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243" w:author="Roland Tschendel" w:date="2017-10-22T14:28:00Z"/>
          <w:color w:val="9BBB59" w:themeColor="accent3"/>
          <w:bdr w:val="none" w:sz="0" w:space="0" w:color="auto"/>
          <w:lang w:val="en-GB"/>
          <w:rPrChange w:id="244" w:author="Roland Tschendel" w:date="2017-10-22T14:53:00Z">
            <w:rPr>
              <w:ins w:id="245" w:author="Roland Tschendel" w:date="2017-10-22T14:28:00Z"/>
              <w:rFonts w:ascii="Calibri" w:hAnsi="Calibri" w:cs="Calibri"/>
              <w:b/>
              <w:color w:val="9BBB59" w:themeColor="accent3"/>
              <w:sz w:val="22"/>
              <w:szCs w:val="22"/>
              <w:bdr w:val="none" w:sz="0" w:space="0" w:color="auto"/>
              <w:lang w:val="en-GB"/>
            </w:rPr>
          </w:rPrChange>
        </w:rPr>
      </w:pPr>
      <w:ins w:id="246" w:author="Roland Tschendel" w:date="2017-10-22T14:28:00Z">
        <w:r w:rsidRPr="00A93811">
          <w:rPr>
            <w:color w:val="9BBB59" w:themeColor="accent3"/>
            <w:bdr w:val="none" w:sz="0" w:space="0" w:color="auto"/>
            <w:lang w:val="en-GB"/>
            <w:rPrChange w:id="247" w:author="Roland Tschendel" w:date="2017-10-22T14:53:00Z">
              <w:rPr>
                <w:rFonts w:ascii="Calibri" w:hAnsi="Calibri" w:cs="Calibri"/>
                <w:b/>
                <w:color w:val="9BBB59" w:themeColor="accent3"/>
                <w:sz w:val="22"/>
                <w:szCs w:val="22"/>
                <w:bdr w:val="none" w:sz="0" w:space="0" w:color="auto"/>
                <w:lang w:val="en-GB"/>
              </w:rPr>
            </w:rPrChange>
          </w:rPr>
          <w:t xml:space="preserve">              </w:t>
        </w:r>
      </w:ins>
    </w:p>
    <w:p w:rsidR="00506CA9" w:rsidRPr="007641D7" w:rsidRDefault="00506CA9">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248" w:author="Roland Tschendel" w:date="2017-10-22T14:24:00Z"/>
          <w:b/>
          <w:color w:val="D99594" w:themeColor="accent2" w:themeTint="99"/>
          <w:bdr w:val="none" w:sz="0" w:space="0" w:color="auto"/>
          <w:lang w:val="en-GB"/>
          <w:rPrChange w:id="249" w:author="Roland Tschendel" w:date="2017-10-22T14:54:00Z">
            <w:rPr>
              <w:ins w:id="250" w:author="Roland Tschendel" w:date="2017-10-22T14:24:00Z"/>
              <w:rFonts w:ascii="Calibri" w:hAnsi="Calibri" w:cs="Calibri"/>
              <w:b/>
              <w:color w:val="9BBB59" w:themeColor="accent3"/>
              <w:sz w:val="22"/>
              <w:szCs w:val="22"/>
              <w:bdr w:val="none" w:sz="0" w:space="0" w:color="auto"/>
              <w:lang w:val="en-GB"/>
            </w:rPr>
          </w:rPrChange>
        </w:rPr>
      </w:pPr>
      <w:ins w:id="251" w:author="Roland Tschendel" w:date="2017-10-22T14:28:00Z">
        <w:r w:rsidRPr="00A93811">
          <w:rPr>
            <w:color w:val="9BBB59" w:themeColor="accent3"/>
            <w:bdr w:val="none" w:sz="0" w:space="0" w:color="auto"/>
            <w:lang w:val="en-GB"/>
            <w:rPrChange w:id="252" w:author="Roland Tschendel" w:date="2017-10-22T14:53:00Z">
              <w:rPr>
                <w:rFonts w:ascii="Calibri" w:hAnsi="Calibri" w:cs="Calibri"/>
                <w:b/>
                <w:color w:val="9BBB59" w:themeColor="accent3"/>
                <w:sz w:val="22"/>
                <w:szCs w:val="22"/>
                <w:bdr w:val="none" w:sz="0" w:space="0" w:color="auto"/>
                <w:lang w:val="en-GB"/>
              </w:rPr>
            </w:rPrChange>
          </w:rPr>
          <w:t xml:space="preserve">             </w:t>
        </w:r>
        <w:r w:rsidRPr="007641D7">
          <w:rPr>
            <w:b/>
            <w:color w:val="9BBB59" w:themeColor="accent3"/>
            <w:bdr w:val="none" w:sz="0" w:space="0" w:color="auto"/>
            <w:lang w:val="en-GB"/>
            <w:rPrChange w:id="253" w:author="Roland Tschendel" w:date="2017-10-22T14:54:00Z">
              <w:rPr>
                <w:rFonts w:ascii="Calibri" w:hAnsi="Calibri" w:cs="Calibri"/>
                <w:b/>
                <w:color w:val="9BBB59" w:themeColor="accent3"/>
                <w:sz w:val="22"/>
                <w:szCs w:val="22"/>
                <w:bdr w:val="none" w:sz="0" w:space="0" w:color="auto"/>
                <w:lang w:val="en-GB"/>
              </w:rPr>
            </w:rPrChange>
          </w:rPr>
          <w:t xml:space="preserve"> </w:t>
        </w:r>
        <w:r w:rsidRPr="007641D7">
          <w:rPr>
            <w:b/>
            <w:color w:val="D99594" w:themeColor="accent2" w:themeTint="99"/>
            <w:bdr w:val="none" w:sz="0" w:space="0" w:color="auto"/>
            <w:lang w:val="en-GB"/>
            <w:rPrChange w:id="254" w:author="Roland Tschendel" w:date="2017-10-22T14:54:00Z">
              <w:rPr>
                <w:rFonts w:ascii="Calibri" w:hAnsi="Calibri" w:cs="Calibri"/>
                <w:b/>
                <w:color w:val="9BBB59" w:themeColor="accent3"/>
                <w:sz w:val="22"/>
                <w:szCs w:val="22"/>
                <w:bdr w:val="none" w:sz="0" w:space="0" w:color="auto"/>
                <w:lang w:val="en-GB"/>
              </w:rPr>
            </w:rPrChange>
          </w:rPr>
          <w:t>Out of scope</w:t>
        </w:r>
      </w:ins>
    </w:p>
    <w:p w:rsidR="00FD65FF" w:rsidRPr="00A93811" w:rsidRDefault="00506CA9">
      <w:pPr>
        <w:pStyle w:val="Listenabsatz"/>
        <w:numPr>
          <w:ilvl w:val="0"/>
          <w:numId w:val="10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255" w:author="Roland Tschendel" w:date="2017-10-22T14:21:00Z"/>
          <w:color w:val="D99594" w:themeColor="accent2" w:themeTint="99"/>
          <w:bdr w:val="none" w:sz="0" w:space="0" w:color="auto"/>
          <w:lang w:val="en-GB"/>
          <w:rPrChange w:id="256" w:author="Roland Tschendel" w:date="2017-10-22T14:53:00Z">
            <w:rPr>
              <w:ins w:id="257" w:author="Roland Tschendel" w:date="2017-10-22T14:21:00Z"/>
              <w:rFonts w:ascii="Calibri" w:hAnsi="Calibri" w:cs="Calibri"/>
              <w:sz w:val="22"/>
              <w:szCs w:val="22"/>
              <w:bdr w:val="none" w:sz="0" w:space="0" w:color="auto"/>
              <w:lang w:val="de-DE"/>
            </w:rPr>
          </w:rPrChange>
        </w:rPr>
        <w:pPrChange w:id="258" w:author="Roland Tschendel" w:date="2017-10-22T14:27:00Z">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pPr>
        </w:pPrChange>
      </w:pPr>
      <w:ins w:id="259" w:author="Roland Tschendel" w:date="2017-10-22T14:24:00Z">
        <w:r w:rsidRPr="00A93811">
          <w:rPr>
            <w:color w:val="D99594" w:themeColor="accent2" w:themeTint="99"/>
            <w:bdr w:val="none" w:sz="0" w:space="0" w:color="auto"/>
            <w:lang w:val="en-GB"/>
            <w:rPrChange w:id="260" w:author="Roland Tschendel" w:date="2017-10-22T14:53:00Z">
              <w:rPr>
                <w:rFonts w:ascii="Calibri" w:hAnsi="Calibri" w:cs="Calibri"/>
                <w:b/>
                <w:color w:val="9BBB59" w:themeColor="accent3"/>
                <w:sz w:val="22"/>
                <w:szCs w:val="22"/>
                <w:bdr w:val="none" w:sz="0" w:space="0" w:color="auto"/>
                <w:lang w:val="en-GB"/>
              </w:rPr>
            </w:rPrChange>
          </w:rPr>
          <w:lastRenderedPageBreak/>
          <w:t>The product shall be able to distinguish between French, Italian and British road numbering systems.</w:t>
        </w:r>
      </w:ins>
    </w:p>
    <w:p w:rsidR="00FD65FF" w:rsidRPr="00FD65FF" w:rsidRDefault="00FD65FF">
      <w:pPr>
        <w:pStyle w:val="level2bullet"/>
        <w:tabs>
          <w:tab w:val="clear" w:pos="5760"/>
          <w:tab w:val="left" w:pos="1520"/>
        </w:tabs>
        <w:rPr>
          <w:rStyle w:val="None"/>
          <w:b/>
          <w:i/>
          <w:iCs/>
          <w:color w:val="FFC000"/>
          <w:lang w:val="en-GB"/>
          <w:rPrChange w:id="261" w:author="Roland Tschendel" w:date="2017-10-22T14:17:00Z">
            <w:rPr>
              <w:rStyle w:val="None"/>
              <w:rFonts w:cs="Times New Roman"/>
              <w:i/>
              <w:iCs/>
            </w:rPr>
          </w:rPrChange>
        </w:rPr>
      </w:pP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 xml:space="preserve">This section captures non-functional requirements in the customers language.  A more formal presentation of these will occur in section 3. </w:t>
      </w:r>
    </w:p>
    <w:p w:rsidR="00516583" w:rsidRDefault="00FD65FF">
      <w:pPr>
        <w:pStyle w:val="berschrift2"/>
        <w:rPr>
          <w:rStyle w:val="None"/>
          <w:i/>
          <w:iCs/>
        </w:rPr>
      </w:pPr>
      <w:bookmarkStart w:id="262" w:name="_Toc11"/>
      <w:r>
        <w:rPr>
          <w:rFonts w:eastAsia="Arial Unicode MS" w:cs="Arial Unicode MS"/>
        </w:rPr>
        <w:t>2.5 Assumptions and Dependencies</w:t>
      </w:r>
      <w:bookmarkEnd w:id="262"/>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516583" w:rsidRDefault="00516583">
      <w:pPr>
        <w:rPr>
          <w:rStyle w:val="None"/>
          <w:i/>
          <w:iCs/>
        </w:rPr>
      </w:pPr>
    </w:p>
    <w:p w:rsidR="00516583" w:rsidRDefault="00FD65FF">
      <w:pPr>
        <w:rPr>
          <w:rStyle w:val="None"/>
          <w:i/>
          <w:iCs/>
        </w:rPr>
      </w:pPr>
      <w:r>
        <w:rPr>
          <w:rStyle w:val="None"/>
          <w:rFonts w:eastAsia="Arial Unicode MS" w:cs="Arial Unicode MS"/>
          <w:i/>
          <w:iCs/>
        </w:rPr>
        <w:t xml:space="preserve">This section is catch-all for everything else that might influence the design of the system and that did not fit in any of the categories above. </w:t>
      </w:r>
    </w:p>
    <w:p w:rsidR="00516583" w:rsidRDefault="00FD65FF">
      <w:pPr>
        <w:pStyle w:val="berschrift2"/>
      </w:pPr>
      <w:bookmarkStart w:id="263" w:name="_Toc12"/>
      <w:r>
        <w:rPr>
          <w:rFonts w:eastAsia="Arial Unicode MS" w:cs="Arial Unicode MS"/>
        </w:rPr>
        <w:t>2.6 Apportioning of Requirements.</w:t>
      </w:r>
      <w:bookmarkEnd w:id="263"/>
    </w:p>
    <w:p w:rsidR="00516583" w:rsidRDefault="00516583"/>
    <w:p w:rsidR="00516583" w:rsidRDefault="00FD65FF">
      <w:r>
        <w:rPr>
          <w:rStyle w:val="None"/>
          <w:rFonts w:eastAsia="Arial Unicode MS" w:cs="Arial Unicode MS"/>
          <w:i/>
          <w:iCs/>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516583" w:rsidRDefault="00516583">
      <w:pPr>
        <w:tabs>
          <w:tab w:val="clear" w:pos="5760"/>
          <w:tab w:val="left" w:pos="1520"/>
        </w:tabs>
      </w:pPr>
    </w:p>
    <w:p w:rsidR="00516583" w:rsidRDefault="00FD65FF">
      <w:pPr>
        <w:pStyle w:val="berschrift1"/>
      </w:pPr>
      <w:bookmarkStart w:id="264" w:name="_Toc13"/>
      <w:r>
        <w:rPr>
          <w:rFonts w:eastAsia="Arial Unicode MS" w:cs="Arial Unicode MS"/>
        </w:rPr>
        <w:t xml:space="preserve">3.  Specific Requirements  </w:t>
      </w:r>
      <w:bookmarkEnd w:id="264"/>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516583" w:rsidRDefault="00516583">
      <w:pPr>
        <w:tabs>
          <w:tab w:val="clear" w:pos="5760"/>
          <w:tab w:val="left" w:pos="1520"/>
        </w:tabs>
        <w:rPr>
          <w:rStyle w:val="None"/>
          <w:i/>
          <w:iCs/>
        </w:rPr>
      </w:pPr>
    </w:p>
    <w:p w:rsidR="00516583" w:rsidRDefault="00FD65FF">
      <w:pPr>
        <w:numPr>
          <w:ilvl w:val="0"/>
          <w:numId w:val="28"/>
        </w:numPr>
        <w:rPr>
          <w:i/>
          <w:iCs/>
        </w:rPr>
      </w:pPr>
      <w:r>
        <w:rPr>
          <w:i/>
          <w:iCs/>
        </w:rPr>
        <w:t>Specific requirements should be stated with all the characteristics of a good SRS</w:t>
      </w:r>
    </w:p>
    <w:p w:rsidR="00516583" w:rsidRDefault="00FD65FF">
      <w:pPr>
        <w:numPr>
          <w:ilvl w:val="0"/>
          <w:numId w:val="30"/>
        </w:numPr>
        <w:rPr>
          <w:i/>
          <w:iCs/>
        </w:rPr>
      </w:pPr>
      <w:r>
        <w:rPr>
          <w:i/>
          <w:iCs/>
        </w:rPr>
        <w:t>correct</w:t>
      </w:r>
    </w:p>
    <w:p w:rsidR="00516583" w:rsidRDefault="00FD65FF">
      <w:pPr>
        <w:numPr>
          <w:ilvl w:val="0"/>
          <w:numId w:val="30"/>
        </w:numPr>
        <w:rPr>
          <w:i/>
          <w:iCs/>
        </w:rPr>
      </w:pPr>
      <w:r>
        <w:rPr>
          <w:i/>
          <w:iCs/>
        </w:rPr>
        <w:t>unambiguous</w:t>
      </w:r>
    </w:p>
    <w:p w:rsidR="00516583" w:rsidRDefault="00FD65FF">
      <w:pPr>
        <w:numPr>
          <w:ilvl w:val="0"/>
          <w:numId w:val="30"/>
        </w:numPr>
        <w:rPr>
          <w:i/>
          <w:iCs/>
        </w:rPr>
      </w:pPr>
      <w:r>
        <w:rPr>
          <w:i/>
          <w:iCs/>
        </w:rPr>
        <w:t>complete</w:t>
      </w:r>
    </w:p>
    <w:p w:rsidR="00516583" w:rsidRDefault="00FD65FF">
      <w:pPr>
        <w:numPr>
          <w:ilvl w:val="0"/>
          <w:numId w:val="30"/>
        </w:numPr>
        <w:rPr>
          <w:i/>
          <w:iCs/>
        </w:rPr>
      </w:pPr>
      <w:r>
        <w:rPr>
          <w:i/>
          <w:iCs/>
        </w:rPr>
        <w:t>consistent</w:t>
      </w:r>
    </w:p>
    <w:p w:rsidR="00516583" w:rsidRDefault="00FD65FF">
      <w:pPr>
        <w:numPr>
          <w:ilvl w:val="0"/>
          <w:numId w:val="30"/>
        </w:numPr>
        <w:rPr>
          <w:i/>
          <w:iCs/>
        </w:rPr>
      </w:pPr>
      <w:r>
        <w:rPr>
          <w:i/>
          <w:iCs/>
        </w:rPr>
        <w:t>ranked for importance and/or stability</w:t>
      </w:r>
    </w:p>
    <w:p w:rsidR="00516583" w:rsidRDefault="00FD65FF">
      <w:pPr>
        <w:numPr>
          <w:ilvl w:val="0"/>
          <w:numId w:val="30"/>
        </w:numPr>
        <w:rPr>
          <w:i/>
          <w:iCs/>
        </w:rPr>
      </w:pPr>
      <w:r>
        <w:rPr>
          <w:i/>
          <w:iCs/>
        </w:rPr>
        <w:t>verifiable</w:t>
      </w:r>
    </w:p>
    <w:p w:rsidR="00516583" w:rsidRDefault="00FD65FF">
      <w:pPr>
        <w:numPr>
          <w:ilvl w:val="0"/>
          <w:numId w:val="30"/>
        </w:numPr>
        <w:rPr>
          <w:i/>
          <w:iCs/>
        </w:rPr>
      </w:pPr>
      <w:r>
        <w:rPr>
          <w:i/>
          <w:iCs/>
        </w:rPr>
        <w:t>modifiable</w:t>
      </w:r>
    </w:p>
    <w:p w:rsidR="00516583" w:rsidRDefault="00FD65FF">
      <w:pPr>
        <w:numPr>
          <w:ilvl w:val="0"/>
          <w:numId w:val="30"/>
        </w:numPr>
        <w:rPr>
          <w:i/>
          <w:iCs/>
        </w:rPr>
      </w:pPr>
      <w:r>
        <w:rPr>
          <w:i/>
          <w:iCs/>
        </w:rPr>
        <w:lastRenderedPageBreak/>
        <w:t>traceable</w:t>
      </w:r>
    </w:p>
    <w:p w:rsidR="00516583" w:rsidRDefault="00FD65FF">
      <w:pPr>
        <w:numPr>
          <w:ilvl w:val="0"/>
          <w:numId w:val="31"/>
        </w:numPr>
        <w:rPr>
          <w:i/>
          <w:iCs/>
        </w:rPr>
      </w:pPr>
      <w:r>
        <w:rPr>
          <w:i/>
          <w:iCs/>
        </w:rPr>
        <w:t>Specific requirements should be cross-referenced to earlier documents that relate</w:t>
      </w:r>
    </w:p>
    <w:p w:rsidR="00516583" w:rsidRDefault="00FD65FF">
      <w:pPr>
        <w:numPr>
          <w:ilvl w:val="0"/>
          <w:numId w:val="28"/>
        </w:numPr>
        <w:rPr>
          <w:i/>
          <w:iCs/>
        </w:rPr>
      </w:pPr>
      <w:r>
        <w:rPr>
          <w:i/>
          <w:iCs/>
        </w:rPr>
        <w:t>All requirements should be uniquely identifiable (usually via numbering like 3.1.2.3)</w:t>
      </w:r>
    </w:p>
    <w:p w:rsidR="00516583" w:rsidRDefault="00FD65FF">
      <w:pPr>
        <w:numPr>
          <w:ilvl w:val="0"/>
          <w:numId w:val="28"/>
        </w:numPr>
        <w:rPr>
          <w:i/>
          <w:iCs/>
        </w:rPr>
      </w:pPr>
      <w:r>
        <w:rPr>
          <w:i/>
          <w:iCs/>
        </w:rPr>
        <w:t>Careful attention should be given to organizing the requirements to maximize readability (Several alternative organizations are given at end of document)</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Remember this is not design.  Do not require specific software packages, etc unless the customer specifically requires them.  Avoid over-constraining your design.  Use proper terminology:</w:t>
      </w:r>
    </w:p>
    <w:p w:rsidR="00516583" w:rsidRDefault="00FD65FF">
      <w:pPr>
        <w:tabs>
          <w:tab w:val="clear" w:pos="5760"/>
          <w:tab w:val="left" w:pos="1520"/>
        </w:tabs>
        <w:rPr>
          <w:rStyle w:val="None"/>
          <w:i/>
          <w:iCs/>
        </w:rPr>
      </w:pPr>
      <w:r>
        <w:rPr>
          <w:rStyle w:val="None"/>
          <w:i/>
          <w:iCs/>
        </w:rPr>
        <w:t>The system shall…  A required, must have feature</w:t>
      </w:r>
    </w:p>
    <w:p w:rsidR="00516583" w:rsidRDefault="00FD65FF">
      <w:pPr>
        <w:tabs>
          <w:tab w:val="clear" w:pos="5760"/>
          <w:tab w:val="left" w:pos="1520"/>
        </w:tabs>
        <w:rPr>
          <w:rStyle w:val="None"/>
          <w:i/>
          <w:iCs/>
        </w:rPr>
      </w:pPr>
      <w:r>
        <w:rPr>
          <w:rStyle w:val="None"/>
          <w:i/>
          <w:iCs/>
        </w:rPr>
        <w:t>The system should… A desired feature, but may be deferred til later</w:t>
      </w:r>
    </w:p>
    <w:p w:rsidR="00516583" w:rsidRDefault="00FD65FF">
      <w:pPr>
        <w:tabs>
          <w:tab w:val="clear" w:pos="5760"/>
          <w:tab w:val="left" w:pos="1520"/>
        </w:tabs>
        <w:rPr>
          <w:rStyle w:val="None"/>
          <w:i/>
          <w:iCs/>
        </w:rPr>
      </w:pPr>
      <w:r>
        <w:rPr>
          <w:rStyle w:val="None"/>
          <w:i/>
          <w:iCs/>
        </w:rPr>
        <w:t>The system may…   An optional, nice-to-have feature that may never make it to implementation.</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516583" w:rsidRDefault="00516583">
      <w:pPr>
        <w:pStyle w:val="berschrift2"/>
      </w:pPr>
    </w:p>
    <w:p w:rsidR="00516583" w:rsidRDefault="00FD65FF">
      <w:pPr>
        <w:pStyle w:val="berschrift2"/>
      </w:pPr>
      <w:bookmarkStart w:id="265" w:name="_Toc14"/>
      <w:r>
        <w:rPr>
          <w:rFonts w:eastAsia="Arial Unicode MS" w:cs="Arial Unicode MS"/>
        </w:rPr>
        <w:t>3.1 External Interfaces</w:t>
      </w:r>
      <w:bookmarkEnd w:id="265"/>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It contains both content and format as follows:</w:t>
      </w:r>
    </w:p>
    <w:p w:rsidR="00516583" w:rsidRDefault="00516583">
      <w:pPr>
        <w:tabs>
          <w:tab w:val="clear" w:pos="5760"/>
          <w:tab w:val="left" w:pos="1520"/>
        </w:tabs>
        <w:rPr>
          <w:rStyle w:val="None"/>
          <w:i/>
          <w:iCs/>
        </w:rPr>
      </w:pPr>
    </w:p>
    <w:p w:rsidR="00516583" w:rsidRDefault="00FD65FF">
      <w:pPr>
        <w:numPr>
          <w:ilvl w:val="0"/>
          <w:numId w:val="30"/>
        </w:numPr>
        <w:rPr>
          <w:i/>
          <w:iCs/>
        </w:rPr>
      </w:pPr>
      <w:r>
        <w:rPr>
          <w:i/>
          <w:iCs/>
        </w:rPr>
        <w:t>Name of item</w:t>
      </w:r>
    </w:p>
    <w:p w:rsidR="00516583" w:rsidRDefault="00FD65FF">
      <w:pPr>
        <w:numPr>
          <w:ilvl w:val="0"/>
          <w:numId w:val="30"/>
        </w:numPr>
        <w:rPr>
          <w:i/>
          <w:iCs/>
        </w:rPr>
      </w:pPr>
      <w:r>
        <w:rPr>
          <w:i/>
          <w:iCs/>
        </w:rPr>
        <w:t>Description of purpose</w:t>
      </w:r>
    </w:p>
    <w:p w:rsidR="00516583" w:rsidRDefault="00FD65FF">
      <w:pPr>
        <w:numPr>
          <w:ilvl w:val="0"/>
          <w:numId w:val="30"/>
        </w:numPr>
        <w:rPr>
          <w:i/>
          <w:iCs/>
        </w:rPr>
      </w:pPr>
      <w:r>
        <w:rPr>
          <w:i/>
          <w:iCs/>
        </w:rPr>
        <w:t>Source of input or destination of output</w:t>
      </w:r>
    </w:p>
    <w:p w:rsidR="00516583" w:rsidRDefault="00FD65FF">
      <w:pPr>
        <w:numPr>
          <w:ilvl w:val="0"/>
          <w:numId w:val="30"/>
        </w:numPr>
        <w:rPr>
          <w:i/>
          <w:iCs/>
        </w:rPr>
      </w:pPr>
      <w:r>
        <w:rPr>
          <w:i/>
          <w:iCs/>
        </w:rPr>
        <w:t>Valid range, accuracy and/or tolerance</w:t>
      </w:r>
    </w:p>
    <w:p w:rsidR="00516583" w:rsidRDefault="00FD65FF">
      <w:pPr>
        <w:numPr>
          <w:ilvl w:val="0"/>
          <w:numId w:val="30"/>
        </w:numPr>
        <w:rPr>
          <w:i/>
          <w:iCs/>
        </w:rPr>
      </w:pPr>
      <w:r>
        <w:rPr>
          <w:i/>
          <w:iCs/>
        </w:rPr>
        <w:t>Units of measure</w:t>
      </w:r>
    </w:p>
    <w:p w:rsidR="00516583" w:rsidRDefault="00FD65FF">
      <w:pPr>
        <w:numPr>
          <w:ilvl w:val="0"/>
          <w:numId w:val="30"/>
        </w:numPr>
        <w:rPr>
          <w:i/>
          <w:iCs/>
        </w:rPr>
      </w:pPr>
      <w:r>
        <w:rPr>
          <w:i/>
          <w:iCs/>
        </w:rPr>
        <w:lastRenderedPageBreak/>
        <w:t>Timing</w:t>
      </w:r>
    </w:p>
    <w:p w:rsidR="00516583" w:rsidRDefault="00FD65FF">
      <w:pPr>
        <w:numPr>
          <w:ilvl w:val="0"/>
          <w:numId w:val="30"/>
        </w:numPr>
        <w:rPr>
          <w:i/>
          <w:iCs/>
        </w:rPr>
      </w:pPr>
      <w:r>
        <w:rPr>
          <w:i/>
          <w:iCs/>
        </w:rPr>
        <w:t>Relationships to other inputs/outputs</w:t>
      </w:r>
    </w:p>
    <w:p w:rsidR="00516583" w:rsidRDefault="00FD65FF">
      <w:pPr>
        <w:numPr>
          <w:ilvl w:val="0"/>
          <w:numId w:val="30"/>
        </w:numPr>
        <w:rPr>
          <w:i/>
          <w:iCs/>
        </w:rPr>
      </w:pPr>
      <w:r>
        <w:rPr>
          <w:i/>
          <w:iCs/>
        </w:rPr>
        <w:t>Screen formats/organization</w:t>
      </w:r>
    </w:p>
    <w:p w:rsidR="00516583" w:rsidRDefault="00FD65FF">
      <w:pPr>
        <w:numPr>
          <w:ilvl w:val="0"/>
          <w:numId w:val="30"/>
        </w:numPr>
        <w:rPr>
          <w:i/>
          <w:iCs/>
        </w:rPr>
      </w:pPr>
      <w:r>
        <w:rPr>
          <w:i/>
          <w:iCs/>
        </w:rPr>
        <w:t>Window formats/organization</w:t>
      </w:r>
    </w:p>
    <w:p w:rsidR="00516583" w:rsidRDefault="00FD65FF">
      <w:pPr>
        <w:numPr>
          <w:ilvl w:val="0"/>
          <w:numId w:val="30"/>
        </w:numPr>
        <w:rPr>
          <w:i/>
          <w:iCs/>
        </w:rPr>
      </w:pPr>
      <w:r>
        <w:rPr>
          <w:i/>
          <w:iCs/>
        </w:rPr>
        <w:t>Data formats</w:t>
      </w:r>
    </w:p>
    <w:p w:rsidR="00516583" w:rsidRDefault="00FD65FF">
      <w:pPr>
        <w:numPr>
          <w:ilvl w:val="0"/>
          <w:numId w:val="30"/>
        </w:numPr>
        <w:rPr>
          <w:i/>
          <w:iCs/>
        </w:rPr>
      </w:pPr>
      <w:r>
        <w:rPr>
          <w:i/>
          <w:iCs/>
        </w:rPr>
        <w:t>Command formats</w:t>
      </w:r>
    </w:p>
    <w:p w:rsidR="00516583" w:rsidRDefault="00FD65FF">
      <w:pPr>
        <w:numPr>
          <w:ilvl w:val="0"/>
          <w:numId w:val="30"/>
        </w:numPr>
        <w:rPr>
          <w:i/>
          <w:iCs/>
        </w:rPr>
      </w:pPr>
      <w:r>
        <w:rPr>
          <w:i/>
          <w:iCs/>
        </w:rPr>
        <w:t>End messages</w:t>
      </w:r>
    </w:p>
    <w:p w:rsidR="00516583" w:rsidRDefault="00516583">
      <w:pPr>
        <w:tabs>
          <w:tab w:val="clear" w:pos="5760"/>
          <w:tab w:val="left" w:pos="1520"/>
        </w:tabs>
        <w:rPr>
          <w:rStyle w:val="None"/>
          <w:i/>
          <w:iCs/>
        </w:rPr>
      </w:pPr>
    </w:p>
    <w:p w:rsidR="00516583" w:rsidRDefault="00FD65FF">
      <w:pPr>
        <w:pStyle w:val="berschrift2"/>
      </w:pPr>
      <w:bookmarkStart w:id="266" w:name="_Toc15"/>
      <w:r>
        <w:rPr>
          <w:rFonts w:eastAsia="Arial Unicode MS" w:cs="Arial Unicode MS"/>
        </w:rPr>
        <w:t>3.2 Functions</w:t>
      </w:r>
      <w:bookmarkEnd w:id="266"/>
    </w:p>
    <w:p w:rsidR="00516583" w:rsidRDefault="00516583"/>
    <w:p w:rsidR="00516583" w:rsidRDefault="00FD65FF">
      <w:pPr>
        <w:rPr>
          <w:rStyle w:val="None"/>
          <w:i/>
          <w:iCs/>
        </w:rPr>
      </w:pPr>
      <w:r>
        <w:rPr>
          <w:rStyle w:val="None"/>
          <w:rFonts w:eastAsia="Arial Unicode MS" w:cs="Arial Unicode MS"/>
          <w:i/>
          <w:iCs/>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516583" w:rsidRDefault="00516583"/>
    <w:p w:rsidR="00516583" w:rsidRDefault="00FD65FF">
      <w:pPr>
        <w:rPr>
          <w:rStyle w:val="None"/>
          <w:i/>
          <w:iCs/>
        </w:rPr>
      </w:pPr>
      <w:r>
        <w:rPr>
          <w:rStyle w:val="None"/>
          <w:rFonts w:eastAsia="Arial Unicode MS" w:cs="Arial Unicode MS"/>
          <w:i/>
          <w:iCs/>
        </w:rPr>
        <w:t>These include:</w:t>
      </w:r>
    </w:p>
    <w:p w:rsidR="00516583" w:rsidRDefault="00516583">
      <w:pPr>
        <w:rPr>
          <w:rStyle w:val="None"/>
          <w:i/>
          <w:iCs/>
        </w:rPr>
      </w:pPr>
    </w:p>
    <w:p w:rsidR="00516583" w:rsidRDefault="00FD65FF">
      <w:pPr>
        <w:numPr>
          <w:ilvl w:val="0"/>
          <w:numId w:val="32"/>
        </w:numPr>
        <w:rPr>
          <w:i/>
          <w:iCs/>
        </w:rPr>
      </w:pPr>
      <w:r>
        <w:rPr>
          <w:i/>
          <w:iCs/>
        </w:rPr>
        <w:t>Validity checks on the inputs</w:t>
      </w:r>
    </w:p>
    <w:p w:rsidR="00516583" w:rsidRDefault="00FD65FF">
      <w:pPr>
        <w:numPr>
          <w:ilvl w:val="0"/>
          <w:numId w:val="32"/>
        </w:numPr>
        <w:rPr>
          <w:i/>
          <w:iCs/>
        </w:rPr>
      </w:pPr>
      <w:r>
        <w:rPr>
          <w:i/>
          <w:iCs/>
        </w:rPr>
        <w:t>Exact sequence of operations</w:t>
      </w:r>
    </w:p>
    <w:p w:rsidR="00516583" w:rsidRDefault="00FD65FF">
      <w:pPr>
        <w:numPr>
          <w:ilvl w:val="0"/>
          <w:numId w:val="32"/>
        </w:numPr>
        <w:rPr>
          <w:i/>
          <w:iCs/>
        </w:rPr>
      </w:pPr>
      <w:r>
        <w:rPr>
          <w:i/>
          <w:iCs/>
        </w:rPr>
        <w:t>Responses to abnormal situation, including</w:t>
      </w:r>
    </w:p>
    <w:p w:rsidR="00516583" w:rsidRDefault="00FD65FF">
      <w:pPr>
        <w:numPr>
          <w:ilvl w:val="0"/>
          <w:numId w:val="33"/>
        </w:numPr>
        <w:rPr>
          <w:i/>
          <w:iCs/>
        </w:rPr>
      </w:pPr>
      <w:r>
        <w:rPr>
          <w:i/>
          <w:iCs/>
        </w:rPr>
        <w:t>Overflow</w:t>
      </w:r>
    </w:p>
    <w:p w:rsidR="00516583" w:rsidRDefault="00FD65FF">
      <w:pPr>
        <w:numPr>
          <w:ilvl w:val="0"/>
          <w:numId w:val="33"/>
        </w:numPr>
        <w:rPr>
          <w:i/>
          <w:iCs/>
        </w:rPr>
      </w:pPr>
      <w:r>
        <w:rPr>
          <w:i/>
          <w:iCs/>
        </w:rPr>
        <w:t>Communication facilities</w:t>
      </w:r>
    </w:p>
    <w:p w:rsidR="00516583" w:rsidRDefault="00FD65FF">
      <w:pPr>
        <w:numPr>
          <w:ilvl w:val="0"/>
          <w:numId w:val="33"/>
        </w:numPr>
        <w:rPr>
          <w:i/>
          <w:iCs/>
        </w:rPr>
      </w:pPr>
      <w:r>
        <w:rPr>
          <w:i/>
          <w:iCs/>
        </w:rPr>
        <w:t>Error handling and recovery</w:t>
      </w:r>
    </w:p>
    <w:p w:rsidR="00516583" w:rsidRDefault="00FD65FF">
      <w:pPr>
        <w:numPr>
          <w:ilvl w:val="0"/>
          <w:numId w:val="34"/>
        </w:numPr>
        <w:rPr>
          <w:i/>
          <w:iCs/>
        </w:rPr>
      </w:pPr>
      <w:r>
        <w:rPr>
          <w:i/>
          <w:iCs/>
        </w:rPr>
        <w:t>Effect of parameters</w:t>
      </w:r>
    </w:p>
    <w:p w:rsidR="00516583" w:rsidRDefault="00FD65FF">
      <w:pPr>
        <w:numPr>
          <w:ilvl w:val="0"/>
          <w:numId w:val="34"/>
        </w:numPr>
        <w:rPr>
          <w:i/>
          <w:iCs/>
        </w:rPr>
      </w:pPr>
      <w:r>
        <w:rPr>
          <w:i/>
          <w:iCs/>
        </w:rPr>
        <w:t>Relationship of outputs to inputs, including</w:t>
      </w:r>
    </w:p>
    <w:p w:rsidR="00516583" w:rsidRDefault="00FD65FF">
      <w:pPr>
        <w:numPr>
          <w:ilvl w:val="0"/>
          <w:numId w:val="33"/>
        </w:numPr>
        <w:rPr>
          <w:i/>
          <w:iCs/>
        </w:rPr>
      </w:pPr>
      <w:r>
        <w:rPr>
          <w:i/>
          <w:iCs/>
        </w:rPr>
        <w:t>Input/Output sequences</w:t>
      </w:r>
    </w:p>
    <w:p w:rsidR="00516583" w:rsidRDefault="00FD65FF">
      <w:pPr>
        <w:numPr>
          <w:ilvl w:val="0"/>
          <w:numId w:val="33"/>
        </w:numPr>
        <w:rPr>
          <w:i/>
          <w:iCs/>
        </w:rPr>
      </w:pPr>
      <w:r>
        <w:rPr>
          <w:i/>
          <w:iCs/>
        </w:rPr>
        <w:t>Formulas for input to output conversion</w:t>
      </w:r>
    </w:p>
    <w:p w:rsidR="00516583" w:rsidRDefault="00516583">
      <w:pPr>
        <w:rPr>
          <w:rStyle w:val="None"/>
          <w:i/>
          <w:iCs/>
        </w:rPr>
      </w:pPr>
    </w:p>
    <w:p w:rsidR="00516583" w:rsidRDefault="00516583">
      <w:pPr>
        <w:rPr>
          <w:rStyle w:val="None"/>
          <w:i/>
          <w:iCs/>
        </w:rPr>
      </w:pPr>
    </w:p>
    <w:p w:rsidR="00516583" w:rsidRDefault="00FD65FF">
      <w:pPr>
        <w:rPr>
          <w:rStyle w:val="None"/>
          <w:i/>
          <w:iCs/>
        </w:rPr>
      </w:pPr>
      <w:r>
        <w:rPr>
          <w:rStyle w:val="None"/>
          <w:rFonts w:eastAsia="Arial Unicode MS" w:cs="Arial Unicode MS"/>
          <w:i/>
          <w:iCs/>
        </w:rPr>
        <w:t>It may be appropriate to partition the functional requirements into sub-functions or sub-processes.  This does not imply that the software design will also be partitioned that way.</w:t>
      </w:r>
    </w:p>
    <w:p w:rsidR="00516583" w:rsidRDefault="00516583">
      <w:pPr>
        <w:rPr>
          <w:rStyle w:val="None"/>
          <w:i/>
          <w:iCs/>
        </w:rPr>
      </w:pPr>
    </w:p>
    <w:p w:rsidR="00516583" w:rsidRDefault="00FD65FF">
      <w:pPr>
        <w:pStyle w:val="berschrift2"/>
      </w:pPr>
      <w:bookmarkStart w:id="267" w:name="_Toc16"/>
      <w:r>
        <w:rPr>
          <w:rFonts w:eastAsia="Arial Unicode MS" w:cs="Arial Unicode MS"/>
        </w:rPr>
        <w:t>3.3 Performance Requirements</w:t>
      </w:r>
      <w:bookmarkEnd w:id="267"/>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This subsection specifies both the static and the dynamic numerical requirements placed on the software or on human interaction with the software, as a whole.  Static numerical requirements may include:</w:t>
      </w:r>
    </w:p>
    <w:p w:rsidR="00516583" w:rsidRDefault="00FD65FF">
      <w:pPr>
        <w:pStyle w:val="level2bullet"/>
        <w:tabs>
          <w:tab w:val="clear" w:pos="5760"/>
          <w:tab w:val="left" w:pos="1520"/>
        </w:tabs>
        <w:rPr>
          <w:rStyle w:val="None"/>
          <w:i/>
          <w:iCs/>
        </w:rPr>
      </w:pPr>
      <w:r>
        <w:rPr>
          <w:rStyle w:val="None"/>
          <w:i/>
          <w:iCs/>
        </w:rPr>
        <w:tab/>
        <w:t>(a)  The number of terminals to be supported</w:t>
      </w:r>
    </w:p>
    <w:p w:rsidR="00516583" w:rsidRDefault="00FD65FF">
      <w:pPr>
        <w:pStyle w:val="level2bullet"/>
        <w:tabs>
          <w:tab w:val="clear" w:pos="5760"/>
          <w:tab w:val="left" w:pos="1520"/>
        </w:tabs>
        <w:rPr>
          <w:rStyle w:val="None"/>
          <w:i/>
          <w:iCs/>
        </w:rPr>
      </w:pPr>
      <w:r>
        <w:rPr>
          <w:rStyle w:val="None"/>
          <w:i/>
          <w:iCs/>
        </w:rPr>
        <w:tab/>
        <w:t>(b)  The number of simultaneous users to be supported</w:t>
      </w:r>
    </w:p>
    <w:p w:rsidR="00516583" w:rsidRDefault="00FD65FF">
      <w:pPr>
        <w:pStyle w:val="level2bullet"/>
        <w:tabs>
          <w:tab w:val="clear" w:pos="5760"/>
          <w:tab w:val="left" w:pos="1520"/>
        </w:tabs>
        <w:rPr>
          <w:rStyle w:val="None"/>
          <w:i/>
          <w:iCs/>
        </w:rPr>
      </w:pPr>
      <w:r>
        <w:rPr>
          <w:rStyle w:val="None"/>
          <w:i/>
          <w:iCs/>
        </w:rPr>
        <w:tab/>
        <w:t>(c)  Amount and type of information to be handled</w:t>
      </w:r>
    </w:p>
    <w:p w:rsidR="00516583" w:rsidRDefault="00FD65FF">
      <w:pPr>
        <w:pStyle w:val="level2bullet"/>
        <w:tabs>
          <w:tab w:val="clear" w:pos="5760"/>
          <w:tab w:val="left" w:pos="1520"/>
        </w:tabs>
        <w:ind w:left="0" w:firstLine="0"/>
        <w:rPr>
          <w:rStyle w:val="None"/>
          <w:i/>
          <w:iCs/>
        </w:rPr>
      </w:pPr>
      <w:r>
        <w:rPr>
          <w:rStyle w:val="None"/>
          <w:i/>
          <w:iCs/>
        </w:rPr>
        <w:t>Static numerical requirements are sometimes identified under a separate section entitled capacity.</w:t>
      </w:r>
    </w:p>
    <w:p w:rsidR="00516583" w:rsidRDefault="00516583">
      <w:pPr>
        <w:pStyle w:val="level2bullet"/>
        <w:tabs>
          <w:tab w:val="clear" w:pos="5760"/>
          <w:tab w:val="left" w:pos="1520"/>
        </w:tabs>
        <w:ind w:left="0" w:firstLine="0"/>
      </w:pPr>
    </w:p>
    <w:p w:rsidR="00516583" w:rsidRDefault="00FD65FF">
      <w:pPr>
        <w:pStyle w:val="level2bullet"/>
        <w:tabs>
          <w:tab w:val="clear" w:pos="5760"/>
          <w:tab w:val="left" w:pos="1520"/>
        </w:tabs>
        <w:ind w:left="0" w:firstLine="0"/>
        <w:rPr>
          <w:rStyle w:val="None"/>
          <w:i/>
          <w:iCs/>
        </w:rPr>
      </w:pPr>
      <w:r>
        <w:rPr>
          <w:rStyle w:val="None"/>
          <w:i/>
          <w:iCs/>
        </w:rPr>
        <w:t>Dynamic numerical requirements may include, for example, the numbers of transactions and tasks and the amount of data to be processed within certain time periods for both normal and peak workload conditions.</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lastRenderedPageBreak/>
        <w:t>All of these requirements should be stated in measurable terms.</w:t>
      </w:r>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For example,</w:t>
      </w:r>
    </w:p>
    <w:p w:rsidR="00516583" w:rsidRDefault="00516583">
      <w:pPr>
        <w:tabs>
          <w:tab w:val="clear" w:pos="5760"/>
          <w:tab w:val="left" w:pos="1520"/>
        </w:tabs>
      </w:pPr>
    </w:p>
    <w:p w:rsidR="00516583" w:rsidRDefault="00FD65FF">
      <w:pPr>
        <w:tabs>
          <w:tab w:val="clear" w:pos="5760"/>
          <w:tab w:val="left" w:pos="1520"/>
        </w:tabs>
        <w:ind w:left="720"/>
        <w:rPr>
          <w:rStyle w:val="None"/>
          <w:i/>
          <w:iCs/>
        </w:rPr>
      </w:pPr>
      <w:r>
        <w:rPr>
          <w:rStyle w:val="None"/>
          <w:i/>
          <w:iCs/>
        </w:rPr>
        <w:t>95% of the transactions shall be processed in less than 1 second</w:t>
      </w:r>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 xml:space="preserve"> rather than, </w:t>
      </w:r>
    </w:p>
    <w:p w:rsidR="00516583" w:rsidRDefault="00516583">
      <w:pPr>
        <w:tabs>
          <w:tab w:val="clear" w:pos="5760"/>
          <w:tab w:val="left" w:pos="1520"/>
        </w:tabs>
      </w:pPr>
    </w:p>
    <w:p w:rsidR="00516583" w:rsidRDefault="00FD65FF">
      <w:pPr>
        <w:tabs>
          <w:tab w:val="clear" w:pos="5760"/>
          <w:tab w:val="left" w:pos="1520"/>
        </w:tabs>
        <w:ind w:left="720"/>
        <w:rPr>
          <w:rStyle w:val="None"/>
          <w:i/>
          <w:iCs/>
        </w:rPr>
      </w:pPr>
      <w:r>
        <w:rPr>
          <w:rStyle w:val="None"/>
          <w:i/>
          <w:iCs/>
        </w:rPr>
        <w:t>An operator shall not have to wait for the transaction to complete.</w:t>
      </w:r>
    </w:p>
    <w:p w:rsidR="00516583" w:rsidRDefault="00516583">
      <w:pPr>
        <w:tabs>
          <w:tab w:val="clear" w:pos="5760"/>
          <w:tab w:val="left" w:pos="1520"/>
        </w:tabs>
      </w:pPr>
    </w:p>
    <w:p w:rsidR="00516583" w:rsidRDefault="00FD65FF">
      <w:pPr>
        <w:tabs>
          <w:tab w:val="clear" w:pos="5760"/>
          <w:tab w:val="left" w:pos="1520"/>
        </w:tabs>
        <w:rPr>
          <w:ins w:id="268" w:author="Roland Tschendel" w:date="2017-10-22T14:56:00Z"/>
          <w:rStyle w:val="None"/>
          <w:i/>
          <w:iCs/>
        </w:rPr>
      </w:pPr>
      <w:r>
        <w:rPr>
          <w:rStyle w:val="None"/>
          <w:i/>
          <w:iCs/>
        </w:rPr>
        <w:t>(Note:  Numerical limits applied to one specific function are normally specified as part of the processing subparagraph description of that function.)</w:t>
      </w:r>
    </w:p>
    <w:p w:rsidR="007641D7" w:rsidRDefault="007641D7">
      <w:pPr>
        <w:tabs>
          <w:tab w:val="clear" w:pos="5760"/>
          <w:tab w:val="left" w:pos="1520"/>
        </w:tabs>
        <w:rPr>
          <w:ins w:id="269" w:author="Roland Tschendel" w:date="2017-10-22T14:56:00Z"/>
          <w:rStyle w:val="None"/>
          <w:i/>
          <w:iCs/>
        </w:rPr>
      </w:pPr>
    </w:p>
    <w:p w:rsidR="00F06BA4" w:rsidRPr="007641D7" w:rsidRDefault="007641D7">
      <w:pPr>
        <w:tabs>
          <w:tab w:val="clear" w:pos="5760"/>
          <w:tab w:val="left" w:pos="1520"/>
        </w:tabs>
        <w:rPr>
          <w:ins w:id="270" w:author="Roland Tschendel" w:date="2017-10-22T14:42:00Z"/>
          <w:rStyle w:val="None"/>
          <w:color w:val="9BBB59" w:themeColor="accent3"/>
          <w:bdr w:val="none" w:sz="0" w:space="0" w:color="auto"/>
          <w:lang w:val="en-GB"/>
          <w:rPrChange w:id="271" w:author="Roland Tschendel" w:date="2017-10-22T14:57:00Z">
            <w:rPr>
              <w:ins w:id="272" w:author="Roland Tschendel" w:date="2017-10-22T14:42:00Z"/>
              <w:rStyle w:val="None"/>
              <w:i/>
              <w:iCs/>
            </w:rPr>
          </w:rPrChange>
        </w:rPr>
      </w:pPr>
      <w:ins w:id="273" w:author="Roland Tschendel" w:date="2017-10-22T14:57:00Z">
        <w:r>
          <w:rPr>
            <w:color w:val="9BBB59" w:themeColor="accent3"/>
            <w:bdr w:val="none" w:sz="0" w:space="0" w:color="auto"/>
            <w:lang w:val="en-GB"/>
          </w:rPr>
          <w:t xml:space="preserve">           </w:t>
        </w:r>
        <w:r w:rsidRPr="007641D7">
          <w:rPr>
            <w:color w:val="9BBB59" w:themeColor="accent3"/>
            <w:bdr w:val="none" w:sz="0" w:space="0" w:color="auto"/>
            <w:lang w:val="en-GB"/>
            <w:rPrChange w:id="274" w:author="Roland Tschendel" w:date="2017-10-22T14:57:00Z">
              <w:rPr>
                <w:rStyle w:val="None"/>
                <w:i/>
                <w:iCs/>
              </w:rPr>
            </w:rPrChange>
          </w:rPr>
          <w:t>Version 1</w:t>
        </w:r>
      </w:ins>
    </w:p>
    <w:p w:rsidR="00F06BA4" w:rsidRPr="007641D7" w:rsidRDefault="00F06BA4">
      <w:pPr>
        <w:pStyle w:val="Listenabsatz"/>
        <w:numPr>
          <w:ilvl w:val="0"/>
          <w:numId w:val="103"/>
        </w:numPr>
        <w:tabs>
          <w:tab w:val="clear" w:pos="5760"/>
          <w:tab w:val="left" w:pos="1520"/>
        </w:tabs>
        <w:rPr>
          <w:ins w:id="275" w:author="Roland Tschendel" w:date="2017-10-22T14:42:00Z"/>
          <w:color w:val="9BBB59" w:themeColor="accent3"/>
          <w:bdr w:val="none" w:sz="0" w:space="0" w:color="auto"/>
          <w:lang w:val="en-GB"/>
          <w:rPrChange w:id="276" w:author="Roland Tschendel" w:date="2017-10-22T14:56:00Z">
            <w:rPr>
              <w:ins w:id="277" w:author="Roland Tschendel" w:date="2017-10-22T14:42:00Z"/>
              <w:bdr w:val="none" w:sz="0" w:space="0" w:color="auto"/>
              <w:lang w:val="en-GB"/>
            </w:rPr>
          </w:rPrChange>
        </w:rPr>
        <w:pPrChange w:id="278" w:author="Roland Tschendel" w:date="2017-10-22T14:43:00Z">
          <w:pPr>
            <w:tabs>
              <w:tab w:val="clear" w:pos="5760"/>
              <w:tab w:val="left" w:pos="1520"/>
            </w:tabs>
          </w:pPr>
        </w:pPrChange>
      </w:pPr>
      <w:ins w:id="279" w:author="Roland Tschendel" w:date="2017-10-22T14:42:00Z">
        <w:r w:rsidRPr="007641D7">
          <w:rPr>
            <w:color w:val="9BBB59" w:themeColor="accent3"/>
            <w:bdr w:val="none" w:sz="0" w:space="0" w:color="auto"/>
            <w:lang w:val="en-GB"/>
            <w:rPrChange w:id="280" w:author="Roland Tschendel" w:date="2017-10-22T14:56:00Z">
              <w:rPr>
                <w:bdr w:val="none" w:sz="0" w:space="0" w:color="auto"/>
                <w:lang w:val="en-GB"/>
              </w:rPr>
            </w:rPrChange>
          </w:rPr>
          <w:t>The product shall be available for use between the hours of 8:00am and 5:30pm</w:t>
        </w:r>
      </w:ins>
    </w:p>
    <w:p w:rsidR="00F06BA4" w:rsidRDefault="00F06BA4">
      <w:pPr>
        <w:pStyle w:val="Listenabsatz"/>
        <w:numPr>
          <w:ilvl w:val="0"/>
          <w:numId w:val="103"/>
        </w:numPr>
        <w:tabs>
          <w:tab w:val="clear" w:pos="5760"/>
          <w:tab w:val="left" w:pos="1520"/>
        </w:tabs>
        <w:rPr>
          <w:ins w:id="281" w:author="Roland Tschendel" w:date="2017-10-22T14:57:00Z"/>
          <w:color w:val="9BBB59" w:themeColor="accent3"/>
          <w:bdr w:val="none" w:sz="0" w:space="0" w:color="auto"/>
          <w:lang w:val="en-GB"/>
        </w:rPr>
        <w:pPrChange w:id="282" w:author="Roland Tschendel" w:date="2017-10-22T14:43:00Z">
          <w:pPr>
            <w:tabs>
              <w:tab w:val="clear" w:pos="5760"/>
              <w:tab w:val="left" w:pos="1520"/>
            </w:tabs>
          </w:pPr>
        </w:pPrChange>
      </w:pPr>
      <w:ins w:id="283" w:author="Roland Tschendel" w:date="2017-10-22T14:42:00Z">
        <w:r w:rsidRPr="007641D7">
          <w:rPr>
            <w:color w:val="9BBB59" w:themeColor="accent3"/>
            <w:bdr w:val="none" w:sz="0" w:space="0" w:color="auto"/>
            <w:lang w:val="en-GB"/>
            <w:rPrChange w:id="284" w:author="Roland Tschendel" w:date="2017-10-22T14:56:00Z">
              <w:rPr>
                <w:bdr w:val="none" w:sz="0" w:space="0" w:color="auto"/>
                <w:lang w:val="en-GB"/>
              </w:rPr>
            </w:rPrChange>
          </w:rPr>
          <w:t>The product shall be capable of processing  up 50  customers.</w:t>
        </w:r>
      </w:ins>
    </w:p>
    <w:p w:rsidR="007641D7" w:rsidRDefault="007641D7">
      <w:pPr>
        <w:pStyle w:val="Listenabsatz"/>
        <w:tabs>
          <w:tab w:val="clear" w:pos="5760"/>
          <w:tab w:val="left" w:pos="1520"/>
        </w:tabs>
        <w:ind w:left="1080"/>
        <w:rPr>
          <w:ins w:id="285" w:author="Roland Tschendel" w:date="2017-10-22T14:57:00Z"/>
          <w:color w:val="9BBB59" w:themeColor="accent3"/>
          <w:bdr w:val="none" w:sz="0" w:space="0" w:color="auto"/>
          <w:lang w:val="en-GB"/>
        </w:rPr>
        <w:pPrChange w:id="286" w:author="Roland Tschendel" w:date="2017-10-22T14:57:00Z">
          <w:pPr>
            <w:tabs>
              <w:tab w:val="clear" w:pos="5760"/>
              <w:tab w:val="left" w:pos="1520"/>
            </w:tabs>
          </w:pPr>
        </w:pPrChange>
      </w:pPr>
    </w:p>
    <w:p w:rsidR="00F06BA4" w:rsidRPr="007641D7" w:rsidRDefault="007641D7">
      <w:pPr>
        <w:tabs>
          <w:tab w:val="clear" w:pos="5760"/>
          <w:tab w:val="left" w:pos="1520"/>
        </w:tabs>
        <w:rPr>
          <w:ins w:id="287" w:author="Roland Tschendel" w:date="2017-10-22T14:42:00Z"/>
          <w:color w:val="FFC000"/>
          <w:bdr w:val="none" w:sz="0" w:space="0" w:color="auto"/>
          <w:lang w:val="en-GB"/>
          <w:rPrChange w:id="288" w:author="Roland Tschendel" w:date="2017-10-22T14:56:00Z">
            <w:rPr>
              <w:ins w:id="289" w:author="Roland Tschendel" w:date="2017-10-22T14:42:00Z"/>
              <w:rFonts w:ascii="Calibri" w:hAnsi="Calibri" w:cs="Calibri"/>
              <w:b/>
              <w:color w:val="9BBB59" w:themeColor="accent3"/>
              <w:sz w:val="22"/>
              <w:szCs w:val="22"/>
              <w:bdr w:val="none" w:sz="0" w:space="0" w:color="auto"/>
              <w:lang w:val="en-GB"/>
            </w:rPr>
          </w:rPrChange>
        </w:rPr>
      </w:pPr>
      <w:ins w:id="290" w:author="Roland Tschendel" w:date="2017-10-22T14:57:00Z">
        <w:r w:rsidRPr="007641D7">
          <w:rPr>
            <w:color w:val="FFC000"/>
            <w:bdr w:val="none" w:sz="0" w:space="0" w:color="auto"/>
            <w:lang w:val="en-GB"/>
            <w:rPrChange w:id="291" w:author="Roland Tschendel" w:date="2017-10-22T14:57:00Z">
              <w:rPr>
                <w:color w:val="F79646" w:themeColor="accent6"/>
                <w:bdr w:val="none" w:sz="0" w:space="0" w:color="auto"/>
                <w:lang w:val="en-GB"/>
              </w:rPr>
            </w:rPrChange>
          </w:rPr>
          <w:t xml:space="preserve">            </w:t>
        </w:r>
        <w:r w:rsidRPr="007641D7">
          <w:rPr>
            <w:color w:val="FFC000"/>
            <w:bdr w:val="none" w:sz="0" w:space="0" w:color="auto"/>
            <w:lang w:val="en-GB"/>
            <w:rPrChange w:id="292" w:author="Roland Tschendel" w:date="2017-10-22T14:57:00Z">
              <w:rPr>
                <w:color w:val="9BBB59" w:themeColor="accent3"/>
                <w:bdr w:val="none" w:sz="0" w:space="0" w:color="auto"/>
                <w:lang w:val="en-GB"/>
              </w:rPr>
            </w:rPrChange>
          </w:rPr>
          <w:t>Version 2</w:t>
        </w:r>
      </w:ins>
    </w:p>
    <w:p w:rsidR="00F06BA4" w:rsidRPr="007641D7" w:rsidRDefault="00F06BA4">
      <w:pPr>
        <w:pStyle w:val="Listenabsatz"/>
        <w:numPr>
          <w:ilvl w:val="0"/>
          <w:numId w:val="103"/>
        </w:numPr>
        <w:tabs>
          <w:tab w:val="clear" w:pos="5760"/>
          <w:tab w:val="left" w:pos="1520"/>
        </w:tabs>
        <w:rPr>
          <w:ins w:id="293" w:author="Roland Tschendel" w:date="2017-10-22T14:34:00Z"/>
          <w:color w:val="FFC000"/>
          <w:bdr w:val="none" w:sz="0" w:space="0" w:color="auto"/>
          <w:lang w:val="en-GB"/>
          <w:rPrChange w:id="294" w:author="Roland Tschendel" w:date="2017-10-22T14:56:00Z">
            <w:rPr>
              <w:ins w:id="295" w:author="Roland Tschendel" w:date="2017-10-22T14:34:00Z"/>
              <w:rStyle w:val="None"/>
              <w:i/>
              <w:iCs/>
            </w:rPr>
          </w:rPrChange>
        </w:rPr>
        <w:pPrChange w:id="296" w:author="Roland Tschendel" w:date="2017-10-22T14:43:00Z">
          <w:pPr>
            <w:tabs>
              <w:tab w:val="clear" w:pos="5760"/>
              <w:tab w:val="left" w:pos="1520"/>
            </w:tabs>
          </w:pPr>
        </w:pPrChange>
      </w:pPr>
      <w:ins w:id="297" w:author="Roland Tschendel" w:date="2017-10-22T14:42:00Z">
        <w:r w:rsidRPr="007641D7">
          <w:rPr>
            <w:color w:val="FFC000"/>
            <w:bdr w:val="none" w:sz="0" w:space="0" w:color="auto"/>
            <w:lang w:val="en-GB"/>
            <w:rPrChange w:id="298" w:author="Roland Tschendel" w:date="2017-10-22T14:56:00Z">
              <w:rPr>
                <w:bdr w:val="none" w:sz="0" w:space="0" w:color="auto"/>
                <w:lang w:val="en-GB"/>
              </w:rPr>
            </w:rPrChange>
          </w:rPr>
          <w:t xml:space="preserve">The </w:t>
        </w:r>
        <w:r w:rsidRPr="007641D7">
          <w:rPr>
            <w:color w:val="FFC000"/>
            <w:bdr w:val="none" w:sz="0" w:space="0" w:color="auto"/>
            <w:lang w:val="en-GB"/>
            <w:rPrChange w:id="299" w:author="Roland Tschendel" w:date="2017-10-22T14:57:00Z">
              <w:rPr>
                <w:bdr w:val="none" w:sz="0" w:space="0" w:color="auto"/>
                <w:lang w:val="en-GB"/>
              </w:rPr>
            </w:rPrChange>
          </w:rPr>
          <w:t xml:space="preserve">product shall continue </w:t>
        </w:r>
        <w:r w:rsidRPr="007641D7">
          <w:rPr>
            <w:color w:val="FFC000"/>
            <w:bdr w:val="none" w:sz="0" w:space="0" w:color="auto"/>
            <w:lang w:val="en-GB"/>
            <w:rPrChange w:id="300" w:author="Roland Tschendel" w:date="2017-10-22T14:56:00Z">
              <w:rPr>
                <w:bdr w:val="none" w:sz="0" w:space="0" w:color="auto"/>
                <w:lang w:val="en-GB"/>
              </w:rPr>
            </w:rPrChange>
          </w:rPr>
          <w:t>to operate in local mode whenever it loses its link to the central server</w:t>
        </w:r>
      </w:ins>
    </w:p>
    <w:p w:rsidR="00F06BA4" w:rsidRPr="007641D7" w:rsidRDefault="00F06BA4">
      <w:pPr>
        <w:pStyle w:val="Listenabsatz"/>
        <w:numPr>
          <w:ilvl w:val="0"/>
          <w:numId w:val="103"/>
        </w:numPr>
        <w:tabs>
          <w:tab w:val="clear" w:pos="5760"/>
          <w:tab w:val="left" w:pos="1520"/>
        </w:tabs>
        <w:rPr>
          <w:ins w:id="301" w:author="Roland Tschendel" w:date="2017-10-22T14:43:00Z"/>
          <w:color w:val="FFC000"/>
          <w:bdr w:val="none" w:sz="0" w:space="0" w:color="auto"/>
          <w:lang w:val="en-GB"/>
          <w:rPrChange w:id="302" w:author="Roland Tschendel" w:date="2017-10-22T14:56:00Z">
            <w:rPr>
              <w:ins w:id="303" w:author="Roland Tschendel" w:date="2017-10-22T14:43:00Z"/>
              <w:bdr w:val="none" w:sz="0" w:space="0" w:color="auto"/>
              <w:lang w:val="en-GB"/>
            </w:rPr>
          </w:rPrChange>
        </w:rPr>
        <w:pPrChange w:id="304" w:author="Roland Tschendel" w:date="2017-10-22T14:43:00Z">
          <w:pPr>
            <w:tabs>
              <w:tab w:val="clear" w:pos="5760"/>
              <w:tab w:val="left" w:pos="1520"/>
            </w:tabs>
          </w:pPr>
        </w:pPrChange>
      </w:pPr>
      <w:ins w:id="305" w:author="Roland Tschendel" w:date="2017-10-22T14:43:00Z">
        <w:r w:rsidRPr="007641D7">
          <w:rPr>
            <w:color w:val="FFC000"/>
            <w:bdr w:val="none" w:sz="0" w:space="0" w:color="auto"/>
            <w:lang w:val="en-GB"/>
            <w:rPrChange w:id="306" w:author="Roland Tschendel" w:date="2017-10-22T14:56:00Z">
              <w:rPr>
                <w:bdr w:val="none" w:sz="0" w:space="0" w:color="auto"/>
                <w:lang w:val="en-GB"/>
              </w:rPr>
            </w:rPrChange>
          </w:rPr>
          <w:t>The product shall be capable of processing  up  to 500 within three years.</w:t>
        </w:r>
      </w:ins>
    </w:p>
    <w:p w:rsidR="00F06BA4" w:rsidRPr="007641D7" w:rsidRDefault="00F06BA4">
      <w:pPr>
        <w:tabs>
          <w:tab w:val="clear" w:pos="5760"/>
          <w:tab w:val="left" w:pos="1520"/>
        </w:tabs>
        <w:rPr>
          <w:ins w:id="307" w:author="Roland Tschendel" w:date="2017-10-22T14:43:00Z"/>
          <w:color w:val="FFC000"/>
          <w:bdr w:val="none" w:sz="0" w:space="0" w:color="auto"/>
          <w:lang w:val="en-GB"/>
          <w:rPrChange w:id="308" w:author="Roland Tschendel" w:date="2017-10-22T14:56:00Z">
            <w:rPr>
              <w:ins w:id="309" w:author="Roland Tschendel" w:date="2017-10-22T14:43:00Z"/>
              <w:rFonts w:ascii="Calibri" w:hAnsi="Calibri" w:cs="Calibri"/>
              <w:b/>
              <w:color w:val="FFC000"/>
              <w:sz w:val="22"/>
              <w:szCs w:val="22"/>
              <w:bdr w:val="none" w:sz="0" w:space="0" w:color="auto"/>
              <w:lang w:val="en-GB"/>
            </w:rPr>
          </w:rPrChange>
        </w:rPr>
      </w:pPr>
    </w:p>
    <w:p w:rsidR="00F06BA4" w:rsidRDefault="00F06BA4">
      <w:pPr>
        <w:tabs>
          <w:tab w:val="clear" w:pos="5760"/>
          <w:tab w:val="left" w:pos="1520"/>
        </w:tabs>
        <w:rPr>
          <w:ins w:id="310" w:author="Roland Tschendel" w:date="2017-10-22T14:34:00Z"/>
          <w:rStyle w:val="None"/>
          <w:i/>
          <w:iCs/>
        </w:rPr>
      </w:pPr>
    </w:p>
    <w:p w:rsidR="00F06BA4" w:rsidRDefault="00F06BA4">
      <w:pPr>
        <w:tabs>
          <w:tab w:val="clear" w:pos="5760"/>
          <w:tab w:val="left" w:pos="1520"/>
        </w:tabs>
        <w:rPr>
          <w:ins w:id="311" w:author="Roland Tschendel" w:date="2017-10-22T14:34:00Z"/>
          <w:rStyle w:val="None"/>
          <w:i/>
          <w:iCs/>
        </w:rPr>
      </w:pPr>
    </w:p>
    <w:p w:rsidR="00F06BA4" w:rsidRDefault="00F06BA4">
      <w:pPr>
        <w:tabs>
          <w:tab w:val="clear" w:pos="5760"/>
          <w:tab w:val="left" w:pos="1520"/>
        </w:tabs>
        <w:rPr>
          <w:rStyle w:val="None"/>
          <w:i/>
          <w:iCs/>
        </w:rPr>
      </w:pPr>
    </w:p>
    <w:p w:rsidR="00516583" w:rsidRDefault="00516583">
      <w:pPr>
        <w:tabs>
          <w:tab w:val="clear" w:pos="5760"/>
          <w:tab w:val="left" w:pos="1520"/>
        </w:tabs>
      </w:pPr>
    </w:p>
    <w:p w:rsidR="00516583" w:rsidRDefault="00516583">
      <w:pPr>
        <w:pStyle w:val="lev2"/>
      </w:pPr>
    </w:p>
    <w:p w:rsidR="00516583" w:rsidRDefault="00FD65FF">
      <w:pPr>
        <w:pStyle w:val="berschrift2"/>
      </w:pPr>
      <w:bookmarkStart w:id="312" w:name="_Toc17"/>
      <w:r>
        <w:rPr>
          <w:rFonts w:eastAsia="Arial Unicode MS" w:cs="Arial Unicode MS"/>
        </w:rPr>
        <w:t>3.4 Logical Database Requirements</w:t>
      </w:r>
      <w:bookmarkEnd w:id="312"/>
    </w:p>
    <w:p w:rsidR="00516583" w:rsidRDefault="00516583"/>
    <w:p w:rsidR="00516583" w:rsidRDefault="00FD65FF">
      <w:pPr>
        <w:rPr>
          <w:rStyle w:val="None"/>
          <w:i/>
          <w:iCs/>
        </w:rPr>
      </w:pPr>
      <w:r>
        <w:rPr>
          <w:rStyle w:val="None"/>
          <w:rFonts w:eastAsia="Arial Unicode MS" w:cs="Arial Unicode MS"/>
          <w:i/>
          <w:iCs/>
        </w:rPr>
        <w:t>This section specifies the logical requirements for any information that is to be placed into a database.  This may include:</w:t>
      </w:r>
    </w:p>
    <w:p w:rsidR="00516583" w:rsidRDefault="00516583">
      <w:pPr>
        <w:rPr>
          <w:rStyle w:val="None"/>
          <w:i/>
          <w:iCs/>
        </w:rPr>
      </w:pPr>
    </w:p>
    <w:p w:rsidR="00516583" w:rsidRDefault="00FD65FF">
      <w:pPr>
        <w:numPr>
          <w:ilvl w:val="0"/>
          <w:numId w:val="32"/>
        </w:numPr>
        <w:rPr>
          <w:i/>
          <w:iCs/>
        </w:rPr>
      </w:pPr>
      <w:r>
        <w:rPr>
          <w:i/>
          <w:iCs/>
        </w:rPr>
        <w:t>Types of information used by various functions</w:t>
      </w:r>
    </w:p>
    <w:p w:rsidR="00516583" w:rsidRDefault="00FD65FF">
      <w:pPr>
        <w:numPr>
          <w:ilvl w:val="0"/>
          <w:numId w:val="32"/>
        </w:numPr>
        <w:rPr>
          <w:i/>
          <w:iCs/>
        </w:rPr>
      </w:pPr>
      <w:r>
        <w:rPr>
          <w:i/>
          <w:iCs/>
        </w:rPr>
        <w:t>Frequency of use</w:t>
      </w:r>
    </w:p>
    <w:p w:rsidR="00516583" w:rsidRDefault="00FD65FF">
      <w:pPr>
        <w:numPr>
          <w:ilvl w:val="0"/>
          <w:numId w:val="32"/>
        </w:numPr>
        <w:rPr>
          <w:i/>
          <w:iCs/>
        </w:rPr>
      </w:pPr>
      <w:r>
        <w:rPr>
          <w:i/>
          <w:iCs/>
        </w:rPr>
        <w:t>Accessing capabilities</w:t>
      </w:r>
    </w:p>
    <w:p w:rsidR="00516583" w:rsidRDefault="00FD65FF">
      <w:pPr>
        <w:numPr>
          <w:ilvl w:val="0"/>
          <w:numId w:val="32"/>
        </w:numPr>
        <w:rPr>
          <w:i/>
          <w:iCs/>
        </w:rPr>
      </w:pPr>
      <w:r>
        <w:rPr>
          <w:i/>
          <w:iCs/>
        </w:rPr>
        <w:t>Data entities and their relationships</w:t>
      </w:r>
    </w:p>
    <w:p w:rsidR="00516583" w:rsidRDefault="00FD65FF">
      <w:pPr>
        <w:numPr>
          <w:ilvl w:val="0"/>
          <w:numId w:val="32"/>
        </w:numPr>
        <w:rPr>
          <w:i/>
          <w:iCs/>
        </w:rPr>
      </w:pPr>
      <w:r>
        <w:rPr>
          <w:i/>
          <w:iCs/>
        </w:rPr>
        <w:t>Integrity constraints</w:t>
      </w:r>
    </w:p>
    <w:p w:rsidR="00516583" w:rsidRDefault="00FD65FF">
      <w:pPr>
        <w:numPr>
          <w:ilvl w:val="0"/>
          <w:numId w:val="32"/>
        </w:numPr>
        <w:rPr>
          <w:i/>
          <w:iCs/>
        </w:rPr>
      </w:pPr>
      <w:r>
        <w:rPr>
          <w:i/>
          <w:iCs/>
        </w:rPr>
        <w:t>Data retention requirements</w:t>
      </w:r>
    </w:p>
    <w:p w:rsidR="00516583" w:rsidRDefault="00516583">
      <w:pPr>
        <w:rPr>
          <w:rStyle w:val="None"/>
          <w:i/>
          <w:iCs/>
        </w:rPr>
      </w:pPr>
    </w:p>
    <w:p w:rsidR="00516583" w:rsidRDefault="00FD65FF">
      <w:pPr>
        <w:rPr>
          <w:rStyle w:val="None"/>
          <w:i/>
          <w:iCs/>
        </w:rPr>
      </w:pPr>
      <w:r>
        <w:rPr>
          <w:rStyle w:val="None"/>
          <w:rFonts w:eastAsia="Arial Unicode MS" w:cs="Arial Unicode MS"/>
          <w:i/>
          <w:iCs/>
        </w:rPr>
        <w:t>If the customer provided you with data models, those can be presented here.  ER diagrams (or static class diagrams) can be useful here to show complex data relationships.  Remember a diagram is worth a thousand words of confusing text.</w:t>
      </w:r>
    </w:p>
    <w:p w:rsidR="00516583" w:rsidRDefault="00516583">
      <w:pPr>
        <w:pStyle w:val="lev2"/>
      </w:pPr>
    </w:p>
    <w:p w:rsidR="00516583" w:rsidRDefault="00FD65FF">
      <w:pPr>
        <w:pStyle w:val="berschrift2"/>
      </w:pPr>
      <w:bookmarkStart w:id="313" w:name="_Toc18"/>
      <w:r>
        <w:rPr>
          <w:rFonts w:eastAsia="Arial Unicode MS" w:cs="Arial Unicode MS"/>
        </w:rPr>
        <w:t>3.5 Design Constraints</w:t>
      </w:r>
      <w:bookmarkEnd w:id="313"/>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Specify design constraints that can be imposed by other standards, hardware limitations, etc.</w:t>
      </w:r>
    </w:p>
    <w:p w:rsidR="00516583" w:rsidRDefault="00516583">
      <w:pPr>
        <w:tabs>
          <w:tab w:val="clear" w:pos="5760"/>
          <w:tab w:val="left" w:pos="1520"/>
        </w:tabs>
      </w:pPr>
    </w:p>
    <w:p w:rsidR="00516583" w:rsidRDefault="00FD65FF">
      <w:pPr>
        <w:pStyle w:val="berschrift3"/>
        <w:rPr>
          <w:rStyle w:val="None"/>
          <w:sz w:val="24"/>
          <w:szCs w:val="24"/>
        </w:rPr>
      </w:pPr>
      <w:r>
        <w:rPr>
          <w:rStyle w:val="None"/>
          <w:sz w:val="24"/>
          <w:szCs w:val="24"/>
        </w:rPr>
        <w:t xml:space="preserve">3.5.1  Standards Compliance  </w:t>
      </w:r>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Specify the requirements derived from existing standards or regulations.  They might include:</w:t>
      </w:r>
    </w:p>
    <w:p w:rsidR="00516583" w:rsidRDefault="00FD65FF">
      <w:pPr>
        <w:pStyle w:val="level2bullet"/>
        <w:tabs>
          <w:tab w:val="clear" w:pos="5760"/>
          <w:tab w:val="left" w:pos="1520"/>
        </w:tabs>
        <w:rPr>
          <w:rStyle w:val="None"/>
          <w:i/>
          <w:iCs/>
        </w:rPr>
      </w:pPr>
      <w:r>
        <w:rPr>
          <w:rStyle w:val="None"/>
          <w:i/>
          <w:iCs/>
        </w:rPr>
        <w:t>(1)  Report format</w:t>
      </w:r>
    </w:p>
    <w:p w:rsidR="00516583" w:rsidRDefault="00FD65FF">
      <w:pPr>
        <w:pStyle w:val="level2bullet"/>
        <w:tabs>
          <w:tab w:val="clear" w:pos="5760"/>
          <w:tab w:val="left" w:pos="1520"/>
        </w:tabs>
        <w:rPr>
          <w:rStyle w:val="None"/>
          <w:i/>
          <w:iCs/>
        </w:rPr>
      </w:pPr>
      <w:r>
        <w:rPr>
          <w:rStyle w:val="None"/>
          <w:i/>
          <w:iCs/>
        </w:rPr>
        <w:t>(2)  Data naming</w:t>
      </w:r>
    </w:p>
    <w:p w:rsidR="00516583" w:rsidRDefault="00FD65FF">
      <w:pPr>
        <w:pStyle w:val="level2bullet"/>
        <w:tabs>
          <w:tab w:val="clear" w:pos="5760"/>
          <w:tab w:val="left" w:pos="1520"/>
        </w:tabs>
        <w:rPr>
          <w:rStyle w:val="None"/>
          <w:i/>
          <w:iCs/>
        </w:rPr>
      </w:pPr>
      <w:r>
        <w:rPr>
          <w:rStyle w:val="None"/>
          <w:i/>
          <w:iCs/>
        </w:rPr>
        <w:t>(3)  Accounting procedures</w:t>
      </w:r>
    </w:p>
    <w:p w:rsidR="00516583" w:rsidRDefault="00FD65FF">
      <w:pPr>
        <w:pStyle w:val="level2bullet"/>
        <w:tabs>
          <w:tab w:val="clear" w:pos="5760"/>
          <w:tab w:val="left" w:pos="1520"/>
        </w:tabs>
        <w:rPr>
          <w:rStyle w:val="None"/>
          <w:i/>
          <w:iCs/>
        </w:rPr>
      </w:pPr>
      <w:r>
        <w:rPr>
          <w:rStyle w:val="None"/>
          <w:i/>
          <w:iCs/>
        </w:rPr>
        <w:t>(4)  Audit Tracing</w:t>
      </w:r>
    </w:p>
    <w:p w:rsidR="00516583" w:rsidRDefault="00516583">
      <w:pPr>
        <w:pStyle w:val="level2bullet"/>
        <w:tabs>
          <w:tab w:val="clear" w:pos="720"/>
          <w:tab w:val="clear" w:pos="5760"/>
          <w:tab w:val="left" w:pos="450"/>
          <w:tab w:val="left" w:pos="1520"/>
        </w:tabs>
        <w:ind w:left="0" w:firstLine="0"/>
      </w:pPr>
    </w:p>
    <w:p w:rsidR="00516583" w:rsidRDefault="00FD65FF">
      <w:pPr>
        <w:pStyle w:val="level2bullet"/>
        <w:tabs>
          <w:tab w:val="clear" w:pos="720"/>
          <w:tab w:val="clear" w:pos="5760"/>
          <w:tab w:val="left" w:pos="450"/>
          <w:tab w:val="left" w:pos="1520"/>
        </w:tabs>
        <w:ind w:left="0" w:firstLine="0"/>
        <w:rPr>
          <w:rStyle w:val="None"/>
          <w:i/>
          <w:iCs/>
        </w:rPr>
      </w:pPr>
      <w:r>
        <w:rPr>
          <w:rStyle w:val="None"/>
          <w:i/>
          <w:iC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516583" w:rsidRDefault="00516583">
      <w:pPr>
        <w:pStyle w:val="lev2"/>
      </w:pPr>
    </w:p>
    <w:p w:rsidR="00516583" w:rsidRDefault="00FD65FF">
      <w:pPr>
        <w:pStyle w:val="berschrift2"/>
      </w:pPr>
      <w:bookmarkStart w:id="314" w:name="_Toc19"/>
      <w:r>
        <w:rPr>
          <w:rFonts w:eastAsia="Arial Unicode MS" w:cs="Arial Unicode MS"/>
        </w:rPr>
        <w:t>3.6 Software System Attributes</w:t>
      </w:r>
      <w:bookmarkEnd w:id="314"/>
    </w:p>
    <w:p w:rsidR="00516583" w:rsidRDefault="00516583"/>
    <w:p w:rsidR="00516583" w:rsidRDefault="00FD65FF">
      <w:pPr>
        <w:tabs>
          <w:tab w:val="clear" w:pos="5760"/>
          <w:tab w:val="left" w:pos="1520"/>
        </w:tabs>
        <w:rPr>
          <w:rStyle w:val="None"/>
          <w:i/>
          <w:iCs/>
        </w:rPr>
      </w:pPr>
      <w:r>
        <w:rPr>
          <w:rStyle w:val="None"/>
          <w:i/>
          <w:iC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516583" w:rsidRDefault="00516583">
      <w:pPr>
        <w:tabs>
          <w:tab w:val="clear" w:pos="5760"/>
          <w:tab w:val="left" w:pos="1520"/>
        </w:tabs>
        <w:rPr>
          <w:rStyle w:val="None"/>
          <w:i/>
          <w:iCs/>
        </w:rPr>
      </w:pPr>
    </w:p>
    <w:p w:rsidR="00516583" w:rsidRDefault="00FD65FF">
      <w:pPr>
        <w:tabs>
          <w:tab w:val="clear" w:pos="5760"/>
          <w:tab w:val="left" w:pos="1520"/>
        </w:tabs>
        <w:rPr>
          <w:rStyle w:val="None"/>
          <w:i/>
          <w:iCs/>
        </w:rPr>
      </w:pPr>
      <w:r>
        <w:rPr>
          <w:rStyle w:val="None"/>
          <w:i/>
          <w:iCs/>
        </w:rPr>
        <w:t>These are characteristics the system must possess, but that pervade (or cross-cut) the design.  These requirements have to be testable just like the functional requirements.  Its easy to start philosophizing here, but keep it specific.</w:t>
      </w:r>
    </w:p>
    <w:p w:rsidR="00516583" w:rsidRDefault="00516583">
      <w:pPr>
        <w:tabs>
          <w:tab w:val="clear" w:pos="5760"/>
          <w:tab w:val="left" w:pos="1520"/>
        </w:tabs>
      </w:pPr>
    </w:p>
    <w:p w:rsidR="00516583" w:rsidRDefault="00FD65FF">
      <w:pPr>
        <w:pStyle w:val="berschrift3"/>
        <w:rPr>
          <w:rStyle w:val="None"/>
          <w:sz w:val="24"/>
          <w:szCs w:val="24"/>
        </w:rPr>
      </w:pPr>
      <w:r>
        <w:rPr>
          <w:rStyle w:val="None"/>
          <w:sz w:val="24"/>
          <w:szCs w:val="24"/>
        </w:rPr>
        <w:t>3.6.1 Reliability</w:t>
      </w:r>
    </w:p>
    <w:p w:rsidR="00516583" w:rsidRDefault="00516583"/>
    <w:p w:rsidR="00516583" w:rsidRDefault="00FD65FF">
      <w:pPr>
        <w:rPr>
          <w:rStyle w:val="None"/>
          <w:i/>
          <w:iCs/>
        </w:rPr>
      </w:pPr>
      <w:r>
        <w:rPr>
          <w:rStyle w:val="None"/>
          <w:rFonts w:eastAsia="Arial Unicode MS" w:cs="Arial Unicode MS"/>
          <w:i/>
          <w:iCs/>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516583" w:rsidRDefault="00516583">
      <w:pPr>
        <w:pStyle w:val="lev3"/>
      </w:pPr>
    </w:p>
    <w:p w:rsidR="00516583" w:rsidRDefault="00FD65FF">
      <w:pPr>
        <w:pStyle w:val="berschrift3"/>
        <w:rPr>
          <w:rStyle w:val="None"/>
          <w:sz w:val="24"/>
          <w:szCs w:val="24"/>
        </w:rPr>
      </w:pPr>
      <w:r>
        <w:rPr>
          <w:rStyle w:val="None"/>
          <w:sz w:val="24"/>
          <w:szCs w:val="24"/>
        </w:rPr>
        <w:t>3.6.2 Availability</w:t>
      </w:r>
    </w:p>
    <w:p w:rsidR="00516583" w:rsidRDefault="00516583"/>
    <w:p w:rsidR="00516583" w:rsidRDefault="00FD65FF">
      <w:pPr>
        <w:rPr>
          <w:rStyle w:val="None"/>
          <w:i/>
          <w:iCs/>
        </w:rPr>
      </w:pPr>
      <w:r>
        <w:rPr>
          <w:rStyle w:val="None"/>
          <w:rFonts w:eastAsia="Arial Unicode MS" w:cs="Arial Unicode MS"/>
          <w:i/>
          <w:iC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516583" w:rsidRDefault="00516583">
      <w:pPr>
        <w:pStyle w:val="lev3"/>
      </w:pPr>
    </w:p>
    <w:p w:rsidR="00516583" w:rsidRDefault="00FD65FF">
      <w:pPr>
        <w:pStyle w:val="berschrift3"/>
        <w:rPr>
          <w:rStyle w:val="None"/>
          <w:sz w:val="24"/>
          <w:szCs w:val="24"/>
        </w:rPr>
      </w:pPr>
      <w:r>
        <w:rPr>
          <w:rStyle w:val="None"/>
          <w:sz w:val="24"/>
          <w:szCs w:val="24"/>
        </w:rPr>
        <w:t>3.6.3 Security</w:t>
      </w:r>
    </w:p>
    <w:p w:rsidR="00516583" w:rsidRDefault="00516583"/>
    <w:p w:rsidR="00516583" w:rsidRDefault="00FD65FF">
      <w:pPr>
        <w:rPr>
          <w:rStyle w:val="None"/>
          <w:i/>
          <w:iCs/>
        </w:rPr>
      </w:pPr>
      <w:r>
        <w:rPr>
          <w:rStyle w:val="None"/>
          <w:rFonts w:eastAsia="Arial Unicode MS" w:cs="Arial Unicode MS"/>
          <w:i/>
          <w:iCs/>
        </w:rPr>
        <w:lastRenderedPageBreak/>
        <w:t>Specify the factors that would protect the software from accidental or malicious access, use, modification, destruction, or disclosure.  Specific requirements in this area could include the need to:</w:t>
      </w:r>
    </w:p>
    <w:p w:rsidR="00516583" w:rsidRDefault="00FD65FF">
      <w:pPr>
        <w:numPr>
          <w:ilvl w:val="0"/>
          <w:numId w:val="32"/>
        </w:numPr>
        <w:rPr>
          <w:i/>
          <w:iCs/>
        </w:rPr>
      </w:pPr>
      <w:r>
        <w:rPr>
          <w:i/>
          <w:iCs/>
        </w:rPr>
        <w:t>Utilize certain cryptographic techniques</w:t>
      </w:r>
    </w:p>
    <w:p w:rsidR="00516583" w:rsidRDefault="00FD65FF">
      <w:pPr>
        <w:numPr>
          <w:ilvl w:val="0"/>
          <w:numId w:val="32"/>
        </w:numPr>
        <w:rPr>
          <w:i/>
          <w:iCs/>
        </w:rPr>
      </w:pPr>
      <w:r>
        <w:rPr>
          <w:i/>
          <w:iCs/>
        </w:rPr>
        <w:t>Keep specific log or history data sets</w:t>
      </w:r>
    </w:p>
    <w:p w:rsidR="00516583" w:rsidRDefault="00FD65FF">
      <w:pPr>
        <w:numPr>
          <w:ilvl w:val="0"/>
          <w:numId w:val="32"/>
        </w:numPr>
        <w:rPr>
          <w:i/>
          <w:iCs/>
        </w:rPr>
      </w:pPr>
      <w:r>
        <w:rPr>
          <w:i/>
          <w:iCs/>
        </w:rPr>
        <w:t>Assign certain functions to different modules</w:t>
      </w:r>
    </w:p>
    <w:p w:rsidR="00516583" w:rsidRDefault="00FD65FF">
      <w:pPr>
        <w:numPr>
          <w:ilvl w:val="0"/>
          <w:numId w:val="32"/>
        </w:numPr>
        <w:rPr>
          <w:i/>
          <w:iCs/>
        </w:rPr>
      </w:pPr>
      <w:r>
        <w:rPr>
          <w:i/>
          <w:iCs/>
        </w:rPr>
        <w:t>Restrict communications between some areas of the program</w:t>
      </w:r>
    </w:p>
    <w:p w:rsidR="00516583" w:rsidRDefault="00FD65FF">
      <w:pPr>
        <w:numPr>
          <w:ilvl w:val="0"/>
          <w:numId w:val="32"/>
        </w:numPr>
        <w:rPr>
          <w:i/>
          <w:iCs/>
        </w:rPr>
      </w:pPr>
      <w:r>
        <w:rPr>
          <w:i/>
          <w:iCs/>
        </w:rPr>
        <w:t>Check data integrity for critical variables</w:t>
      </w:r>
    </w:p>
    <w:p w:rsidR="00516583" w:rsidRDefault="00516583">
      <w:pPr>
        <w:pStyle w:val="berschrift3"/>
      </w:pPr>
    </w:p>
    <w:p w:rsidR="00516583" w:rsidRDefault="00FD65FF">
      <w:pPr>
        <w:pStyle w:val="berschrift3"/>
        <w:rPr>
          <w:rStyle w:val="None"/>
          <w:sz w:val="24"/>
          <w:szCs w:val="24"/>
        </w:rPr>
      </w:pPr>
      <w:r>
        <w:rPr>
          <w:rStyle w:val="None"/>
          <w:sz w:val="24"/>
          <w:szCs w:val="24"/>
        </w:rPr>
        <w:t>3.6.4 Maintainability</w:t>
      </w:r>
    </w:p>
    <w:p w:rsidR="00516583" w:rsidRDefault="00516583"/>
    <w:p w:rsidR="00516583" w:rsidRDefault="00FD65FF">
      <w:pPr>
        <w:rPr>
          <w:ins w:id="315" w:author="Roland Tschendel" w:date="2017-10-22T14:44:00Z"/>
          <w:rStyle w:val="None"/>
          <w:rFonts w:eastAsia="Arial Unicode MS" w:cs="Arial Unicode MS"/>
          <w:i/>
          <w:iCs/>
        </w:rPr>
      </w:pPr>
      <w:r>
        <w:rPr>
          <w:rStyle w:val="None"/>
          <w:rFonts w:eastAsia="Arial Unicode MS" w:cs="Arial Unicode MS"/>
          <w:i/>
          <w:iC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A93811" w:rsidRDefault="00A93811">
      <w:pPr>
        <w:rPr>
          <w:ins w:id="316" w:author="Roland Tschendel" w:date="2017-10-22T14:45:00Z"/>
          <w:rStyle w:val="None"/>
          <w:rFonts w:eastAsia="Arial Unicode MS" w:cs="Arial Unicode MS"/>
          <w:i/>
          <w:iCs/>
        </w:rPr>
      </w:pPr>
    </w:p>
    <w:p w:rsidR="007641D7" w:rsidRDefault="007641D7">
      <w:pPr>
        <w:pStyle w:val="Listenabsatz"/>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317" w:author="Roland Tschendel" w:date="2017-10-22T14:58:00Z"/>
          <w:color w:val="9BBB59" w:themeColor="accent3"/>
          <w:bdr w:val="none" w:sz="0" w:space="0" w:color="auto"/>
          <w:lang w:val="en-GB"/>
        </w:rPr>
        <w:pPrChange w:id="318" w:author="Roland Tschendel" w:date="2017-10-22T14:58:00Z">
          <w:pPr/>
        </w:pPrChange>
      </w:pPr>
      <w:ins w:id="319" w:author="Roland Tschendel" w:date="2017-10-22T14:58:00Z">
        <w:r>
          <w:rPr>
            <w:color w:val="9BBB59" w:themeColor="accent3"/>
            <w:bdr w:val="none" w:sz="0" w:space="0" w:color="auto"/>
            <w:lang w:val="en-GB"/>
          </w:rPr>
          <w:t>Version 1</w:t>
        </w:r>
      </w:ins>
    </w:p>
    <w:p w:rsidR="00A93811" w:rsidRPr="007641D7" w:rsidRDefault="00A93811">
      <w:pPr>
        <w:pStyle w:val="Listenabsatz"/>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ind w:right="0"/>
        <w:rPr>
          <w:ins w:id="320" w:author="Roland Tschendel" w:date="2017-10-22T14:46:00Z"/>
          <w:color w:val="9BBB59" w:themeColor="accent3"/>
          <w:bdr w:val="none" w:sz="0" w:space="0" w:color="auto"/>
          <w:lang w:val="en-GB"/>
          <w:rPrChange w:id="321" w:author="Roland Tschendel" w:date="2017-10-22T14:58:00Z">
            <w:rPr>
              <w:ins w:id="322" w:author="Roland Tschendel" w:date="2017-10-22T14:46:00Z"/>
              <w:rFonts w:ascii="Calibri" w:hAnsi="Calibri" w:cs="Calibri"/>
              <w:b/>
              <w:color w:val="FFC000"/>
              <w:sz w:val="22"/>
              <w:szCs w:val="22"/>
              <w:bdr w:val="none" w:sz="0" w:space="0" w:color="auto"/>
              <w:lang w:val="en-GB"/>
            </w:rPr>
          </w:rPrChange>
        </w:rPr>
        <w:pPrChange w:id="323" w:author="Roland Tschendel" w:date="2017-10-22T14:47:00Z">
          <w:pPr/>
        </w:pPrChange>
      </w:pPr>
      <w:ins w:id="324" w:author="Roland Tschendel" w:date="2017-10-22T14:45:00Z">
        <w:r w:rsidRPr="007641D7">
          <w:rPr>
            <w:color w:val="9BBB59" w:themeColor="accent3"/>
            <w:bdr w:val="none" w:sz="0" w:space="0" w:color="auto"/>
            <w:lang w:val="en-GB"/>
            <w:rPrChange w:id="325" w:author="Roland Tschendel" w:date="2017-10-22T14:58:00Z">
              <w:rPr>
                <w:bdr w:val="none" w:sz="0" w:space="0" w:color="auto"/>
                <w:lang w:val="en-GB"/>
              </w:rPr>
            </w:rPrChange>
          </w:rPr>
          <w:t>The product is expected to run under windows 10 and macOS High Sierra</w:t>
        </w:r>
      </w:ins>
    </w:p>
    <w:p w:rsidR="00A93811" w:rsidRPr="007641D7" w:rsidRDefault="00A93811">
      <w:pPr>
        <w:rPr>
          <w:ins w:id="326" w:author="Roland Tschendel" w:date="2017-10-22T14:44:00Z"/>
          <w:color w:val="FFC000"/>
          <w:bdr w:val="none" w:sz="0" w:space="0" w:color="auto"/>
          <w:lang w:val="en-GB"/>
          <w:rPrChange w:id="327" w:author="Roland Tschendel" w:date="2017-10-22T14:58:00Z">
            <w:rPr>
              <w:ins w:id="328" w:author="Roland Tschendel" w:date="2017-10-22T14:44:00Z"/>
              <w:rStyle w:val="None"/>
              <w:rFonts w:eastAsia="Arial Unicode MS" w:cs="Arial Unicode MS"/>
              <w:i/>
              <w:iCs/>
            </w:rPr>
          </w:rPrChange>
        </w:rPr>
      </w:pPr>
    </w:p>
    <w:p w:rsidR="007641D7" w:rsidRDefault="007641D7">
      <w:pPr>
        <w:pStyle w:val="Listenabsatz"/>
        <w:rPr>
          <w:ins w:id="329" w:author="Roland Tschendel" w:date="2017-10-22T14:58:00Z"/>
          <w:color w:val="FFC000"/>
          <w:bdr w:val="none" w:sz="0" w:space="0" w:color="auto"/>
          <w:lang w:val="en-GB"/>
        </w:rPr>
        <w:pPrChange w:id="330" w:author="Roland Tschendel" w:date="2017-10-22T14:58:00Z">
          <w:pPr/>
        </w:pPrChange>
      </w:pPr>
      <w:ins w:id="331" w:author="Roland Tschendel" w:date="2017-10-22T14:58:00Z">
        <w:r>
          <w:rPr>
            <w:color w:val="FFC000"/>
            <w:bdr w:val="none" w:sz="0" w:space="0" w:color="auto"/>
            <w:lang w:val="en-GB"/>
          </w:rPr>
          <w:t>Version 2</w:t>
        </w:r>
      </w:ins>
    </w:p>
    <w:p w:rsidR="00506CA9" w:rsidRPr="007641D7" w:rsidRDefault="00A93811">
      <w:pPr>
        <w:pStyle w:val="Listenabsatz"/>
        <w:numPr>
          <w:ilvl w:val="0"/>
          <w:numId w:val="111"/>
        </w:numPr>
        <w:rPr>
          <w:ins w:id="332" w:author="Roland Tschendel" w:date="2017-10-22T14:29:00Z"/>
          <w:color w:val="FFC000"/>
          <w:bdr w:val="none" w:sz="0" w:space="0" w:color="auto"/>
          <w:lang w:val="en-GB"/>
          <w:rPrChange w:id="333" w:author="Roland Tschendel" w:date="2017-10-22T14:58:00Z">
            <w:rPr>
              <w:ins w:id="334" w:author="Roland Tschendel" w:date="2017-10-22T14:29:00Z"/>
              <w:rStyle w:val="None"/>
              <w:rFonts w:eastAsia="Arial Unicode MS" w:cs="Arial Unicode MS"/>
              <w:i/>
              <w:iCs/>
            </w:rPr>
          </w:rPrChange>
        </w:rPr>
        <w:pPrChange w:id="335" w:author="Roland Tschendel" w:date="2017-10-22T14:46:00Z">
          <w:pPr/>
        </w:pPrChange>
      </w:pPr>
      <w:ins w:id="336" w:author="Roland Tschendel" w:date="2017-10-22T14:44:00Z">
        <w:r w:rsidRPr="007641D7">
          <w:rPr>
            <w:color w:val="FFC000"/>
            <w:bdr w:val="none" w:sz="0" w:space="0" w:color="auto"/>
            <w:lang w:val="en-GB"/>
            <w:rPrChange w:id="337" w:author="Roland Tschendel" w:date="2017-10-22T14:58:00Z">
              <w:rPr>
                <w:bdr w:val="none" w:sz="0" w:space="0" w:color="auto"/>
                <w:lang w:val="en-GB"/>
              </w:rPr>
            </w:rPrChange>
          </w:rPr>
          <w:t>The maintenance releases will be offered to end-users once a year.</w:t>
        </w:r>
      </w:ins>
    </w:p>
    <w:p w:rsidR="00506CA9" w:rsidRPr="007641D7" w:rsidRDefault="00A93811">
      <w:pPr>
        <w:pStyle w:val="Listenabsatz"/>
        <w:numPr>
          <w:ilvl w:val="0"/>
          <w:numId w:val="109"/>
        </w:numPr>
        <w:rPr>
          <w:ins w:id="338" w:author="Roland Tschendel" w:date="2017-10-22T14:44:00Z"/>
          <w:color w:val="FFC000"/>
          <w:bdr w:val="none" w:sz="0" w:space="0" w:color="auto"/>
          <w:lang w:val="en-GB"/>
          <w:rPrChange w:id="339" w:author="Roland Tschendel" w:date="2017-10-22T14:58:00Z">
            <w:rPr>
              <w:ins w:id="340" w:author="Roland Tschendel" w:date="2017-10-22T14:44:00Z"/>
              <w:bdr w:val="none" w:sz="0" w:space="0" w:color="auto"/>
              <w:lang w:val="en-GB"/>
            </w:rPr>
          </w:rPrChange>
        </w:rPr>
        <w:pPrChange w:id="341" w:author="Roland Tschendel" w:date="2017-10-22T14:45:00Z">
          <w:pPr/>
        </w:pPrChange>
      </w:pPr>
      <w:ins w:id="342" w:author="Roland Tschendel" w:date="2017-10-22T14:44:00Z">
        <w:r w:rsidRPr="007641D7">
          <w:rPr>
            <w:color w:val="FFC000"/>
            <w:bdr w:val="none" w:sz="0" w:space="0" w:color="auto"/>
            <w:lang w:val="en-GB"/>
            <w:rPrChange w:id="343" w:author="Roland Tschendel" w:date="2017-10-22T14:58:00Z">
              <w:rPr>
                <w:bdr w:val="none" w:sz="0" w:space="0" w:color="auto"/>
                <w:lang w:val="en-GB"/>
              </w:rPr>
            </w:rPrChange>
          </w:rPr>
          <w:t>Every registered user will have access to a help site via the Internet.</w:t>
        </w:r>
      </w:ins>
    </w:p>
    <w:p w:rsidR="00A93811" w:rsidRPr="007641D7" w:rsidRDefault="00A93811">
      <w:pPr>
        <w:pStyle w:val="Listenabsatz"/>
        <w:numPr>
          <w:ilvl w:val="0"/>
          <w:numId w:val="109"/>
        </w:numPr>
        <w:rPr>
          <w:ins w:id="344" w:author="Roland Tschendel" w:date="2017-10-22T14:45:00Z"/>
          <w:color w:val="FFC000"/>
          <w:bdr w:val="none" w:sz="0" w:space="0" w:color="auto"/>
          <w:lang w:val="en-GB"/>
          <w:rPrChange w:id="345" w:author="Roland Tschendel" w:date="2017-10-22T14:58:00Z">
            <w:rPr>
              <w:ins w:id="346" w:author="Roland Tschendel" w:date="2017-10-22T14:45:00Z"/>
              <w:bdr w:val="none" w:sz="0" w:space="0" w:color="auto"/>
              <w:lang w:val="en-GB"/>
            </w:rPr>
          </w:rPrChange>
        </w:rPr>
        <w:pPrChange w:id="347" w:author="Roland Tschendel" w:date="2017-10-22T14:45:00Z">
          <w:pPr/>
        </w:pPrChange>
      </w:pPr>
      <w:ins w:id="348" w:author="Roland Tschendel" w:date="2017-10-22T14:44:00Z">
        <w:r w:rsidRPr="007641D7">
          <w:rPr>
            <w:color w:val="FFC000"/>
            <w:bdr w:val="none" w:sz="0" w:space="0" w:color="auto"/>
            <w:lang w:val="en-GB"/>
            <w:rPrChange w:id="349" w:author="Roland Tschendel" w:date="2017-10-22T14:58:00Z">
              <w:rPr>
                <w:bdr w:val="none" w:sz="0" w:space="0" w:color="auto"/>
                <w:lang w:val="en-GB"/>
              </w:rPr>
            </w:rPrChange>
          </w:rPr>
          <w:t xml:space="preserve">The product shall be able to be installed in the specified environment within 2 working </w:t>
        </w:r>
      </w:ins>
    </w:p>
    <w:p w:rsidR="00A93811" w:rsidRPr="007641D7" w:rsidRDefault="00A93811">
      <w:pPr>
        <w:pStyle w:val="Listenabsatz"/>
        <w:numPr>
          <w:ilvl w:val="0"/>
          <w:numId w:val="109"/>
        </w:numPr>
        <w:rPr>
          <w:ins w:id="350" w:author="Roland Tschendel" w:date="2017-10-22T14:45:00Z"/>
          <w:color w:val="FFC000"/>
          <w:bdr w:val="none" w:sz="0" w:space="0" w:color="auto"/>
          <w:lang w:val="en-GB"/>
          <w:rPrChange w:id="351" w:author="Roland Tschendel" w:date="2017-10-22T14:58:00Z">
            <w:rPr>
              <w:ins w:id="352" w:author="Roland Tschendel" w:date="2017-10-22T14:45:00Z"/>
              <w:bdr w:val="none" w:sz="0" w:space="0" w:color="auto"/>
              <w:lang w:val="en-GB"/>
            </w:rPr>
          </w:rPrChange>
        </w:rPr>
        <w:pPrChange w:id="353" w:author="Roland Tschendel" w:date="2017-10-22T14:45:00Z">
          <w:pPr/>
        </w:pPrChange>
      </w:pPr>
      <w:ins w:id="354" w:author="Roland Tschendel" w:date="2017-10-22T14:44:00Z">
        <w:r w:rsidRPr="007641D7">
          <w:rPr>
            <w:color w:val="FFC000"/>
            <w:bdr w:val="none" w:sz="0" w:space="0" w:color="auto"/>
            <w:lang w:val="en-GB"/>
            <w:rPrChange w:id="355" w:author="Roland Tschendel" w:date="2017-10-22T14:58:00Z">
              <w:rPr>
                <w:bdr w:val="none" w:sz="0" w:space="0" w:color="auto"/>
                <w:lang w:val="en-GB"/>
              </w:rPr>
            </w:rPrChange>
          </w:rPr>
          <w:t>days.</w:t>
        </w:r>
      </w:ins>
    </w:p>
    <w:p w:rsidR="00A93811" w:rsidRPr="007641D7" w:rsidRDefault="00A93811">
      <w:pPr>
        <w:rPr>
          <w:ins w:id="356" w:author="Roland Tschendel" w:date="2017-10-22T14:45:00Z"/>
          <w:color w:val="D99594" w:themeColor="accent2" w:themeTint="99"/>
          <w:bdr w:val="none" w:sz="0" w:space="0" w:color="auto"/>
          <w:lang w:val="en-GB"/>
          <w:rPrChange w:id="357" w:author="Roland Tschendel" w:date="2017-10-22T14:58:00Z">
            <w:rPr>
              <w:ins w:id="358" w:author="Roland Tschendel" w:date="2017-10-22T14:45:00Z"/>
              <w:rFonts w:ascii="Calibri" w:hAnsi="Calibri" w:cs="Calibri"/>
              <w:b/>
              <w:color w:val="FFC000"/>
              <w:sz w:val="22"/>
              <w:szCs w:val="22"/>
              <w:bdr w:val="none" w:sz="0" w:space="0" w:color="auto"/>
              <w:lang w:val="en-GB"/>
            </w:rPr>
          </w:rPrChange>
        </w:rPr>
      </w:pPr>
    </w:p>
    <w:p w:rsidR="007641D7" w:rsidRPr="007641D7" w:rsidRDefault="007641D7">
      <w:pPr>
        <w:pStyle w:val="Listenabsatz"/>
        <w:rPr>
          <w:ins w:id="359" w:author="Roland Tschendel" w:date="2017-10-22T14:58:00Z"/>
          <w:color w:val="D99594" w:themeColor="accent2" w:themeTint="99"/>
          <w:bdr w:val="none" w:sz="0" w:space="0" w:color="auto"/>
          <w:lang w:val="en-GB"/>
          <w:rPrChange w:id="360" w:author="Roland Tschendel" w:date="2017-10-22T14:58:00Z">
            <w:rPr>
              <w:ins w:id="361" w:author="Roland Tschendel" w:date="2017-10-22T14:58:00Z"/>
              <w:bdr w:val="none" w:sz="0" w:space="0" w:color="auto"/>
              <w:lang w:val="en-GB"/>
            </w:rPr>
          </w:rPrChange>
        </w:rPr>
        <w:pPrChange w:id="362" w:author="Roland Tschendel" w:date="2017-10-22T14:59:00Z">
          <w:pPr>
            <w:pStyle w:val="Listenabsatz"/>
            <w:numPr>
              <w:numId w:val="109"/>
            </w:numPr>
            <w:ind w:hanging="360"/>
          </w:pPr>
        </w:pPrChange>
      </w:pPr>
      <w:ins w:id="363" w:author="Roland Tschendel" w:date="2017-10-22T14:58:00Z">
        <w:r>
          <w:rPr>
            <w:color w:val="D99594" w:themeColor="accent2" w:themeTint="99"/>
            <w:bdr w:val="none" w:sz="0" w:space="0" w:color="auto"/>
            <w:lang w:val="en-GB"/>
          </w:rPr>
          <w:t>Out of Scope</w:t>
        </w:r>
      </w:ins>
    </w:p>
    <w:p w:rsidR="00A93811" w:rsidRPr="007641D7" w:rsidRDefault="00A93811">
      <w:pPr>
        <w:pStyle w:val="Listenabsatz"/>
        <w:numPr>
          <w:ilvl w:val="0"/>
          <w:numId w:val="109"/>
        </w:numPr>
        <w:rPr>
          <w:ins w:id="364" w:author="Roland Tschendel" w:date="2017-10-22T14:44:00Z"/>
          <w:color w:val="D99594" w:themeColor="accent2" w:themeTint="99"/>
          <w:bdr w:val="none" w:sz="0" w:space="0" w:color="auto"/>
          <w:lang w:val="en-GB"/>
          <w:rPrChange w:id="365" w:author="Roland Tschendel" w:date="2017-10-22T14:58:00Z">
            <w:rPr>
              <w:ins w:id="366" w:author="Roland Tschendel" w:date="2017-10-22T14:44:00Z"/>
              <w:color w:val="FFC000"/>
              <w:bdr w:val="none" w:sz="0" w:space="0" w:color="auto"/>
              <w:lang w:val="en-GB"/>
            </w:rPr>
          </w:rPrChange>
        </w:rPr>
        <w:pPrChange w:id="367" w:author="Roland Tschendel" w:date="2017-10-22T14:58:00Z">
          <w:pPr/>
        </w:pPrChange>
      </w:pPr>
      <w:ins w:id="368" w:author="Roland Tschendel" w:date="2017-10-22T14:45:00Z">
        <w:r w:rsidRPr="007641D7">
          <w:rPr>
            <w:color w:val="D99594" w:themeColor="accent2" w:themeTint="99"/>
            <w:bdr w:val="none" w:sz="0" w:space="0" w:color="auto"/>
            <w:lang w:val="en-GB"/>
            <w:rPrChange w:id="369" w:author="Roland Tschendel" w:date="2017-10-22T14:58:00Z">
              <w:rPr>
                <w:bdr w:val="none" w:sz="0" w:space="0" w:color="auto"/>
                <w:lang w:val="en-GB"/>
              </w:rPr>
            </w:rPrChange>
          </w:rPr>
          <w:t>The product might eventually be sold to a foreign market</w:t>
        </w:r>
      </w:ins>
    </w:p>
    <w:p w:rsidR="00A93811" w:rsidRDefault="00A93811">
      <w:pPr>
        <w:rPr>
          <w:rStyle w:val="None"/>
          <w:i/>
          <w:iCs/>
        </w:rPr>
      </w:pPr>
    </w:p>
    <w:p w:rsidR="00516583" w:rsidRDefault="00516583"/>
    <w:p w:rsidR="00516583" w:rsidRDefault="00FD65FF">
      <w:pPr>
        <w:pStyle w:val="berschrift3"/>
        <w:rPr>
          <w:rStyle w:val="None"/>
          <w:sz w:val="24"/>
          <w:szCs w:val="24"/>
        </w:rPr>
      </w:pPr>
      <w:r>
        <w:rPr>
          <w:rStyle w:val="None"/>
          <w:sz w:val="24"/>
          <w:szCs w:val="24"/>
        </w:rPr>
        <w:t>3.6.5 Portability</w:t>
      </w:r>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Specify attributes of software that relate to the ease of porting the software to other host machines and/or operating systems.  This may include:</w:t>
      </w:r>
    </w:p>
    <w:p w:rsidR="00516583" w:rsidRDefault="00FD65FF">
      <w:pPr>
        <w:numPr>
          <w:ilvl w:val="0"/>
          <w:numId w:val="30"/>
        </w:numPr>
        <w:rPr>
          <w:i/>
          <w:iCs/>
        </w:rPr>
      </w:pPr>
      <w:r>
        <w:rPr>
          <w:i/>
          <w:iCs/>
        </w:rPr>
        <w:t>Percentage of components with host-dependent code</w:t>
      </w:r>
    </w:p>
    <w:p w:rsidR="00516583" w:rsidRDefault="00FD65FF">
      <w:pPr>
        <w:numPr>
          <w:ilvl w:val="0"/>
          <w:numId w:val="30"/>
        </w:numPr>
        <w:rPr>
          <w:i/>
          <w:iCs/>
        </w:rPr>
      </w:pPr>
      <w:r>
        <w:rPr>
          <w:i/>
          <w:iCs/>
        </w:rPr>
        <w:t>Percentage of code that is host dependent</w:t>
      </w:r>
    </w:p>
    <w:p w:rsidR="00516583" w:rsidRDefault="00FD65FF">
      <w:pPr>
        <w:numPr>
          <w:ilvl w:val="0"/>
          <w:numId w:val="30"/>
        </w:numPr>
        <w:rPr>
          <w:i/>
          <w:iCs/>
        </w:rPr>
      </w:pPr>
      <w:r>
        <w:rPr>
          <w:i/>
          <w:iCs/>
        </w:rPr>
        <w:t>Use of a proven portable language</w:t>
      </w:r>
    </w:p>
    <w:p w:rsidR="00516583" w:rsidRDefault="00FD65FF">
      <w:pPr>
        <w:numPr>
          <w:ilvl w:val="0"/>
          <w:numId w:val="30"/>
        </w:numPr>
        <w:rPr>
          <w:i/>
          <w:iCs/>
        </w:rPr>
      </w:pPr>
      <w:r>
        <w:rPr>
          <w:i/>
          <w:iCs/>
        </w:rPr>
        <w:t>Use of a particular compiler or language subset</w:t>
      </w:r>
    </w:p>
    <w:p w:rsidR="00516583" w:rsidRDefault="00FD65FF">
      <w:pPr>
        <w:numPr>
          <w:ilvl w:val="0"/>
          <w:numId w:val="30"/>
        </w:numPr>
        <w:rPr>
          <w:i/>
          <w:iCs/>
        </w:rPr>
      </w:pPr>
      <w:r>
        <w:rPr>
          <w:i/>
          <w:iCs/>
        </w:rPr>
        <w:t>Use of a particular operating system</w:t>
      </w:r>
    </w:p>
    <w:p w:rsidR="00516583" w:rsidRDefault="00516583">
      <w:pPr>
        <w:tabs>
          <w:tab w:val="clear" w:pos="5760"/>
          <w:tab w:val="left" w:pos="1520"/>
        </w:tabs>
      </w:pPr>
    </w:p>
    <w:p w:rsidR="00516583" w:rsidRDefault="00FD65FF">
      <w:pPr>
        <w:tabs>
          <w:tab w:val="clear" w:pos="5760"/>
          <w:tab w:val="left" w:pos="1520"/>
          <w:tab w:val="left" w:pos="8520"/>
        </w:tabs>
        <w:rPr>
          <w:rStyle w:val="None"/>
          <w:i/>
          <w:iCs/>
        </w:rPr>
      </w:pPr>
      <w:r>
        <w:rPr>
          <w:rStyle w:val="None"/>
          <w:i/>
          <w:iC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516583" w:rsidRDefault="00516583">
      <w:pPr>
        <w:tabs>
          <w:tab w:val="clear" w:pos="5760"/>
          <w:tab w:val="left" w:pos="1520"/>
          <w:tab w:val="left" w:pos="8520"/>
        </w:tabs>
      </w:pPr>
    </w:p>
    <w:tbl>
      <w:tblPr>
        <w:tblStyle w:val="TableNormal"/>
        <w:tblW w:w="10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370" w:author="Roland Tschendel" w:date="2017-10-22T14:41:00Z">
          <w:tblPr>
            <w:tblStyle w:val="TableNormal"/>
            <w:tblW w:w="115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190"/>
        <w:gridCol w:w="900"/>
        <w:gridCol w:w="900"/>
        <w:gridCol w:w="900"/>
        <w:gridCol w:w="900"/>
        <w:gridCol w:w="900"/>
        <w:gridCol w:w="900"/>
        <w:gridCol w:w="900"/>
        <w:gridCol w:w="900"/>
        <w:gridCol w:w="900"/>
        <w:gridCol w:w="900"/>
        <w:gridCol w:w="900"/>
        <w:gridCol w:w="900"/>
        <w:tblGridChange w:id="371">
          <w:tblGrid>
            <w:gridCol w:w="190"/>
            <w:gridCol w:w="900"/>
            <w:gridCol w:w="900"/>
            <w:gridCol w:w="900"/>
            <w:gridCol w:w="900"/>
            <w:gridCol w:w="900"/>
            <w:gridCol w:w="900"/>
            <w:gridCol w:w="900"/>
            <w:gridCol w:w="900"/>
            <w:gridCol w:w="900"/>
            <w:gridCol w:w="900"/>
            <w:gridCol w:w="900"/>
            <w:gridCol w:w="900"/>
          </w:tblGrid>
        </w:tblGridChange>
      </w:tblGrid>
      <w:tr w:rsidR="00F06BA4" w:rsidTr="00F06BA4">
        <w:trPr>
          <w:trHeight w:val="305"/>
          <w:trPrChange w:id="372"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90" w:type="dxa"/>
            </w:tcMar>
            <w:tcPrChange w:id="373"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90" w:type="dxa"/>
                </w:tcMar>
              </w:tcPr>
            </w:tcPrChange>
          </w:tcPr>
          <w:p w:rsidR="00F06BA4" w:rsidRDefault="00F06BA4">
            <w:pPr>
              <w:tabs>
                <w:tab w:val="clear" w:pos="720"/>
                <w:tab w:val="clear" w:pos="5760"/>
              </w:tabs>
              <w:ind w:right="10"/>
            </w:pPr>
            <w:r>
              <w:rPr>
                <w:rStyle w:val="None"/>
                <w:b/>
                <w:bCs/>
              </w:rPr>
              <w:t>H/M/L</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7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7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7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7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7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5</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7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6</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8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7</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8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8</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8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pPr>
              <w:tabs>
                <w:tab w:val="clear" w:pos="5760"/>
                <w:tab w:val="left" w:pos="1520"/>
                <w:tab w:val="left" w:pos="8520"/>
              </w:tabs>
            </w:pPr>
            <w:r>
              <w:rPr>
                <w:rStyle w:val="None"/>
                <w:b/>
                <w:bCs/>
              </w:rPr>
              <w:t>9</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8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rsidR="00F06BA4" w:rsidRDefault="00F06BA4">
            <w:pPr>
              <w:tabs>
                <w:tab w:val="clear" w:pos="720"/>
                <w:tab w:val="clear" w:pos="5760"/>
              </w:tabs>
              <w:ind w:right="0"/>
            </w:pPr>
            <w:r>
              <w:rPr>
                <w:rStyle w:val="None"/>
                <w:b/>
                <w:bCs/>
              </w:rPr>
              <w:t>10</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8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rsidR="00F06BA4" w:rsidRDefault="00F06BA4">
            <w:pPr>
              <w:tabs>
                <w:tab w:val="clear" w:pos="720"/>
                <w:tab w:val="clear" w:pos="5760"/>
              </w:tabs>
              <w:ind w:right="0"/>
            </w:pPr>
            <w:r>
              <w:rPr>
                <w:rStyle w:val="None"/>
                <w:b/>
                <w:bCs/>
              </w:rPr>
              <w:t>11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8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rsidR="00F06BA4" w:rsidRDefault="00F06BA4">
            <w:pPr>
              <w:tabs>
                <w:tab w:val="clear" w:pos="720"/>
                <w:tab w:val="clear" w:pos="5760"/>
              </w:tabs>
              <w:ind w:right="0"/>
            </w:pPr>
            <w:r>
              <w:rPr>
                <w:rStyle w:val="None"/>
                <w:b/>
                <w:bCs/>
              </w:rPr>
              <w:t>12</w:t>
            </w:r>
          </w:p>
        </w:tc>
      </w:tr>
      <w:tr w:rsidR="00F06BA4" w:rsidTr="00F06BA4">
        <w:trPr>
          <w:trHeight w:val="305"/>
          <w:trPrChange w:id="386"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387"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38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8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39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00"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01"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0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0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0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0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0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0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0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0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1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1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1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1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14"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15"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1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1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1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1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2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28"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29"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3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3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3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3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3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3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3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3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3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3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4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4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42"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43"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4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4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4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4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4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4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5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5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5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5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5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5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56"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57"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5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5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6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6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6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6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6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6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6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6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6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6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70"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71"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7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7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7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7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7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7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7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7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8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8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8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8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84"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85"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8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8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8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8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9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9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9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49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9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9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9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49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498"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499"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0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50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51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51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512"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513"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1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1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1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1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1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1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2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2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2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2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52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52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526"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527"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2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2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3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Change w:id="53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tcPrChange>
          </w:tcPr>
          <w:p w:rsidR="00F06BA4" w:rsidRDefault="00F06BA4"/>
        </w:tc>
      </w:tr>
      <w:tr w:rsidR="00F06BA4" w:rsidTr="00F06BA4">
        <w:trPr>
          <w:trHeight w:val="305"/>
          <w:trPrChange w:id="540" w:author="Roland Tschendel" w:date="2017-10-22T14:41:00Z">
            <w:trPr>
              <w:trHeight w:val="305"/>
            </w:trPr>
          </w:trPrChange>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Change w:id="541" w:author="Roland Tschendel" w:date="2017-10-22T14:41:00Z">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9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4"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5"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6"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7"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8"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49"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50"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51"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52"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Change w:id="553" w:author="Roland Tschendel" w:date="2017-10-22T14:41:00Z">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tcPrChange>
          </w:tcPr>
          <w:p w:rsidR="00F06BA4" w:rsidRDefault="00F06BA4"/>
        </w:tc>
      </w:tr>
    </w:tbl>
    <w:p w:rsidR="00516583" w:rsidRDefault="00516583">
      <w:pPr>
        <w:widowControl w:val="0"/>
        <w:tabs>
          <w:tab w:val="clear" w:pos="5760"/>
          <w:tab w:val="left" w:pos="1520"/>
          <w:tab w:val="left" w:pos="8520"/>
        </w:tabs>
        <w:ind w:right="0"/>
      </w:pPr>
    </w:p>
    <w:p w:rsidR="00516583" w:rsidRDefault="00516583">
      <w:pPr>
        <w:tabs>
          <w:tab w:val="clear" w:pos="5760"/>
          <w:tab w:val="left" w:pos="1520"/>
          <w:tab w:val="left" w:pos="8520"/>
        </w:tabs>
        <w:rPr>
          <w:rStyle w:val="None"/>
          <w:i/>
          <w:iCs/>
        </w:rPr>
      </w:pPr>
    </w:p>
    <w:p w:rsidR="00D65315" w:rsidRDefault="00D65315" w:rsidP="00D65315">
      <w:pPr>
        <w:pStyle w:val="berschrift3"/>
        <w:rPr>
          <w:ins w:id="554" w:author="Roland Tschendel" w:date="2017-10-22T15:08:00Z"/>
          <w:rStyle w:val="None"/>
          <w:sz w:val="24"/>
          <w:szCs w:val="24"/>
        </w:rPr>
      </w:pPr>
      <w:ins w:id="555" w:author="Roland Tschendel" w:date="2017-10-22T15:06:00Z">
        <w:r>
          <w:rPr>
            <w:rStyle w:val="None"/>
            <w:sz w:val="24"/>
            <w:szCs w:val="24"/>
          </w:rPr>
          <w:t>3.6.6 Usability</w:t>
        </w:r>
      </w:ins>
    </w:p>
    <w:p w:rsidR="00D65315" w:rsidRDefault="00D65315">
      <w:pPr>
        <w:rPr>
          <w:ins w:id="556" w:author="Roland Tschendel" w:date="2017-10-22T15:08:00Z"/>
        </w:rPr>
        <w:pPrChange w:id="557" w:author="Roland Tschendel" w:date="2017-10-22T15:08:00Z">
          <w:pPr>
            <w:pStyle w:val="berschrift3"/>
          </w:pPr>
        </w:pPrChange>
      </w:pPr>
    </w:p>
    <w:p w:rsidR="00D65315" w:rsidRDefault="00D65315">
      <w:pPr>
        <w:rPr>
          <w:ins w:id="558" w:author="Roland Tschendel" w:date="2017-10-22T15:08:00Z"/>
        </w:rPr>
        <w:pPrChange w:id="559" w:author="Roland Tschendel" w:date="2017-10-22T15:08:00Z">
          <w:pPr>
            <w:pStyle w:val="berschrift3"/>
          </w:pPr>
        </w:pPrChange>
      </w:pPr>
      <w:ins w:id="560" w:author="Roland Tschendel" w:date="2017-10-22T15:08:00Z">
        <w:r>
          <w:rPr>
            <w:rStyle w:val="None"/>
            <w:i/>
            <w:iCs/>
          </w:rPr>
          <w:t>Usability - effort required to learn, operate, prepare input, and interpret output</w:t>
        </w:r>
      </w:ins>
    </w:p>
    <w:p w:rsidR="00D65315" w:rsidRDefault="00D65315">
      <w:pPr>
        <w:rPr>
          <w:ins w:id="561" w:author="Roland Tschendel" w:date="2017-10-22T15:08:00Z"/>
          <w:color w:val="9BBB59" w:themeColor="accent3"/>
          <w:bdr w:val="none" w:sz="0" w:space="0" w:color="auto"/>
          <w:lang w:val="en-GB"/>
        </w:rPr>
        <w:pPrChange w:id="562" w:author="Roland Tschendel" w:date="2017-10-22T15:08:00Z">
          <w:pPr>
            <w:pStyle w:val="berschrift3"/>
          </w:pPr>
        </w:pPrChange>
      </w:pPr>
    </w:p>
    <w:p w:rsidR="00D65315" w:rsidRDefault="00D65315">
      <w:pPr>
        <w:rPr>
          <w:ins w:id="563" w:author="Roland Tschendel" w:date="2017-10-22T15:08:00Z"/>
          <w:color w:val="9BBB59" w:themeColor="accent3"/>
          <w:bdr w:val="none" w:sz="0" w:space="0" w:color="auto"/>
          <w:lang w:val="en-GB"/>
        </w:rPr>
        <w:pPrChange w:id="564" w:author="Roland Tschendel" w:date="2017-10-22T15:08:00Z">
          <w:pPr>
            <w:pStyle w:val="berschrift3"/>
          </w:pPr>
        </w:pPrChange>
      </w:pPr>
    </w:p>
    <w:p w:rsidR="00D65315" w:rsidRDefault="00D65315">
      <w:pPr>
        <w:pStyle w:val="Listenabsatz"/>
        <w:rPr>
          <w:ins w:id="565" w:author="Roland Tschendel" w:date="2017-10-22T15:09:00Z"/>
          <w:color w:val="9BBB59" w:themeColor="accent3"/>
          <w:bdr w:val="none" w:sz="0" w:space="0" w:color="auto"/>
          <w:lang w:val="en-GB"/>
        </w:rPr>
        <w:pPrChange w:id="566" w:author="Roland Tschendel" w:date="2017-10-22T15:10:00Z">
          <w:pPr>
            <w:pStyle w:val="berschrift3"/>
          </w:pPr>
        </w:pPrChange>
      </w:pPr>
      <w:ins w:id="567" w:author="Roland Tschendel" w:date="2017-10-22T15:09:00Z">
        <w:r>
          <w:rPr>
            <w:color w:val="9BBB59" w:themeColor="accent3"/>
            <w:bdr w:val="none" w:sz="0" w:space="0" w:color="auto"/>
            <w:lang w:val="en-GB"/>
          </w:rPr>
          <w:t>Version 1</w:t>
        </w:r>
      </w:ins>
    </w:p>
    <w:p w:rsidR="00D65315" w:rsidRPr="00D65315" w:rsidRDefault="00D65315">
      <w:pPr>
        <w:pStyle w:val="Listenabsatz"/>
        <w:numPr>
          <w:ilvl w:val="0"/>
          <w:numId w:val="109"/>
        </w:numPr>
        <w:rPr>
          <w:ins w:id="568" w:author="Roland Tschendel" w:date="2017-10-22T15:08:00Z"/>
          <w:color w:val="9BBB59" w:themeColor="accent3"/>
          <w:bdr w:val="none" w:sz="0" w:space="0" w:color="auto"/>
          <w:lang w:val="en-GB"/>
          <w:rPrChange w:id="569" w:author="Roland Tschendel" w:date="2017-10-22T15:09:00Z">
            <w:rPr>
              <w:ins w:id="570" w:author="Roland Tschendel" w:date="2017-10-22T15:08:00Z"/>
              <w:bdr w:val="none" w:sz="0" w:space="0" w:color="auto"/>
              <w:lang w:val="en-GB"/>
            </w:rPr>
          </w:rPrChange>
        </w:rPr>
        <w:pPrChange w:id="571" w:author="Roland Tschendel" w:date="2017-10-22T15:09:00Z">
          <w:pPr>
            <w:pStyle w:val="berschrift3"/>
          </w:pPr>
        </w:pPrChange>
      </w:pPr>
      <w:ins w:id="572" w:author="Roland Tschendel" w:date="2017-10-22T15:08:00Z">
        <w:r w:rsidRPr="00D65315">
          <w:rPr>
            <w:color w:val="9BBB59" w:themeColor="accent3"/>
            <w:bdr w:val="none" w:sz="0" w:space="0" w:color="auto"/>
            <w:lang w:val="en-GB"/>
            <w:rPrChange w:id="573" w:author="Roland Tschendel" w:date="2017-10-22T15:09:00Z">
              <w:rPr>
                <w:b w:val="0"/>
                <w:bCs w:val="0"/>
                <w:bdr w:val="none" w:sz="0" w:space="0" w:color="auto"/>
                <w:lang w:val="en-GB"/>
              </w:rPr>
            </w:rPrChange>
          </w:rPr>
          <w:t>The product shall help the user to avoid making mistakes</w:t>
        </w:r>
      </w:ins>
    </w:p>
    <w:p w:rsidR="00D65315" w:rsidRPr="00D65315" w:rsidRDefault="00D65315">
      <w:pPr>
        <w:pStyle w:val="Listenabsatz"/>
        <w:numPr>
          <w:ilvl w:val="0"/>
          <w:numId w:val="109"/>
        </w:numPr>
        <w:rPr>
          <w:ins w:id="574" w:author="Roland Tschendel" w:date="2017-10-22T15:08:00Z"/>
          <w:color w:val="9BBB59" w:themeColor="accent3"/>
          <w:bdr w:val="none" w:sz="0" w:space="0" w:color="auto"/>
          <w:lang w:val="en-GB"/>
          <w:rPrChange w:id="575" w:author="Roland Tschendel" w:date="2017-10-22T15:09:00Z">
            <w:rPr>
              <w:ins w:id="576" w:author="Roland Tschendel" w:date="2017-10-22T15:08:00Z"/>
              <w:bdr w:val="none" w:sz="0" w:space="0" w:color="auto"/>
              <w:lang w:val="en-GB"/>
            </w:rPr>
          </w:rPrChange>
        </w:rPr>
        <w:pPrChange w:id="577" w:author="Roland Tschendel" w:date="2017-10-22T15:09:00Z">
          <w:pPr>
            <w:pStyle w:val="berschrift3"/>
          </w:pPr>
        </w:pPrChange>
      </w:pPr>
      <w:ins w:id="578" w:author="Roland Tschendel" w:date="2017-10-22T15:08:00Z">
        <w:r w:rsidRPr="00D65315">
          <w:rPr>
            <w:color w:val="9BBB59" w:themeColor="accent3"/>
            <w:bdr w:val="none" w:sz="0" w:space="0" w:color="auto"/>
            <w:lang w:val="en-GB"/>
            <w:rPrChange w:id="579" w:author="Roland Tschendel" w:date="2017-10-22T15:09:00Z">
              <w:rPr>
                <w:b w:val="0"/>
                <w:bCs w:val="0"/>
                <w:bdr w:val="none" w:sz="0" w:space="0" w:color="auto"/>
                <w:lang w:val="en-GB"/>
              </w:rPr>
            </w:rPrChange>
          </w:rPr>
          <w:t>The product shall make the users want to use it.</w:t>
        </w:r>
      </w:ins>
    </w:p>
    <w:p w:rsidR="00D65315" w:rsidRPr="00D65315" w:rsidRDefault="00D65315">
      <w:pPr>
        <w:pStyle w:val="Listenabsatz"/>
        <w:numPr>
          <w:ilvl w:val="0"/>
          <w:numId w:val="109"/>
        </w:numPr>
        <w:rPr>
          <w:ins w:id="580" w:author="Roland Tschendel" w:date="2017-10-22T15:08:00Z"/>
          <w:color w:val="9BBB59" w:themeColor="accent3"/>
          <w:bdr w:val="none" w:sz="0" w:space="0" w:color="auto"/>
          <w:lang w:val="en-GB"/>
          <w:rPrChange w:id="581" w:author="Roland Tschendel" w:date="2017-10-22T15:09:00Z">
            <w:rPr>
              <w:ins w:id="582" w:author="Roland Tschendel" w:date="2017-10-22T15:08:00Z"/>
              <w:bdr w:val="none" w:sz="0" w:space="0" w:color="auto"/>
              <w:lang w:val="en-GB"/>
            </w:rPr>
          </w:rPrChange>
        </w:rPr>
        <w:pPrChange w:id="583" w:author="Roland Tschendel" w:date="2017-10-22T15:09:00Z">
          <w:pPr>
            <w:pStyle w:val="berschrift3"/>
          </w:pPr>
        </w:pPrChange>
      </w:pPr>
      <w:ins w:id="584" w:author="Roland Tschendel" w:date="2017-10-22T15:08:00Z">
        <w:r w:rsidRPr="00D65315">
          <w:rPr>
            <w:color w:val="9BBB59" w:themeColor="accent3"/>
            <w:bdr w:val="none" w:sz="0" w:space="0" w:color="auto"/>
            <w:lang w:val="en-GB"/>
            <w:rPrChange w:id="585" w:author="Roland Tschendel" w:date="2017-10-22T15:09:00Z">
              <w:rPr>
                <w:b w:val="0"/>
                <w:bCs w:val="0"/>
                <w:bdr w:val="none" w:sz="0" w:space="0" w:color="auto"/>
                <w:lang w:val="en-GB"/>
              </w:rPr>
            </w:rPrChange>
          </w:rPr>
          <w:t>The product shall be used by people with no training</w:t>
        </w:r>
      </w:ins>
    </w:p>
    <w:p w:rsidR="00D65315" w:rsidRPr="00D65315" w:rsidRDefault="00D65315">
      <w:pPr>
        <w:pStyle w:val="Listenabsatz"/>
        <w:numPr>
          <w:ilvl w:val="0"/>
          <w:numId w:val="109"/>
        </w:numPr>
        <w:rPr>
          <w:ins w:id="586" w:author="Roland Tschendel" w:date="2017-10-22T15:09:00Z"/>
          <w:color w:val="9BBB59" w:themeColor="accent3"/>
          <w:bdr w:val="none" w:sz="0" w:space="0" w:color="auto"/>
          <w:lang w:val="en-GB"/>
          <w:rPrChange w:id="587" w:author="Roland Tschendel" w:date="2017-10-22T15:09:00Z">
            <w:rPr>
              <w:ins w:id="588" w:author="Roland Tschendel" w:date="2017-10-22T15:09:00Z"/>
              <w:bdr w:val="none" w:sz="0" w:space="0" w:color="auto"/>
              <w:lang w:val="en-GB"/>
            </w:rPr>
          </w:rPrChange>
        </w:rPr>
        <w:pPrChange w:id="589" w:author="Roland Tschendel" w:date="2017-10-22T15:09:00Z">
          <w:pPr>
            <w:pStyle w:val="berschrift3"/>
          </w:pPr>
        </w:pPrChange>
      </w:pPr>
      <w:ins w:id="590" w:author="Roland Tschendel" w:date="2017-10-22T15:09:00Z">
        <w:r w:rsidRPr="00D65315">
          <w:rPr>
            <w:color w:val="9BBB59" w:themeColor="accent3"/>
            <w:bdr w:val="none" w:sz="0" w:space="0" w:color="auto"/>
            <w:lang w:val="en-GB"/>
            <w:rPrChange w:id="591" w:author="Roland Tschendel" w:date="2017-10-22T15:09:00Z">
              <w:rPr>
                <w:b w:val="0"/>
                <w:bCs w:val="0"/>
                <w:bdr w:val="none" w:sz="0" w:space="0" w:color="auto"/>
                <w:lang w:val="en-GB"/>
              </w:rPr>
            </w:rPrChange>
          </w:rPr>
          <w:t>The product shall be easy for a truck driver to learn.</w:t>
        </w:r>
      </w:ins>
    </w:p>
    <w:p w:rsidR="00D65315" w:rsidRPr="00D65315" w:rsidRDefault="00D65315">
      <w:pPr>
        <w:pStyle w:val="Listenabsatz"/>
        <w:numPr>
          <w:ilvl w:val="0"/>
          <w:numId w:val="109"/>
        </w:numPr>
        <w:rPr>
          <w:ins w:id="592" w:author="Roland Tschendel" w:date="2017-10-22T15:09:00Z"/>
          <w:color w:val="9BBB59" w:themeColor="accent3"/>
          <w:bdr w:val="none" w:sz="0" w:space="0" w:color="auto"/>
          <w:lang w:val="en-GB"/>
          <w:rPrChange w:id="593" w:author="Roland Tschendel" w:date="2017-10-22T15:09:00Z">
            <w:rPr>
              <w:ins w:id="594" w:author="Roland Tschendel" w:date="2017-10-22T15:09:00Z"/>
              <w:bdr w:val="none" w:sz="0" w:space="0" w:color="auto"/>
              <w:lang w:val="en-GB"/>
            </w:rPr>
          </w:rPrChange>
        </w:rPr>
        <w:pPrChange w:id="595" w:author="Roland Tschendel" w:date="2017-10-22T15:09:00Z">
          <w:pPr>
            <w:pStyle w:val="berschrift3"/>
          </w:pPr>
        </w:pPrChange>
      </w:pPr>
      <w:ins w:id="596" w:author="Roland Tschendel" w:date="2017-10-22T15:09:00Z">
        <w:r w:rsidRPr="00D65315">
          <w:rPr>
            <w:color w:val="9BBB59" w:themeColor="accent3"/>
            <w:bdr w:val="none" w:sz="0" w:space="0" w:color="auto"/>
            <w:lang w:val="en-GB"/>
            <w:rPrChange w:id="597" w:author="Roland Tschendel" w:date="2017-10-22T15:09:00Z">
              <w:rPr>
                <w:b w:val="0"/>
                <w:bCs w:val="0"/>
                <w:bdr w:val="none" w:sz="0" w:space="0" w:color="auto"/>
                <w:lang w:val="en-GB"/>
              </w:rPr>
            </w:rPrChange>
          </w:rPr>
          <w:t>The product shall use symbols and words that are naturally understandable by the user community.</w:t>
        </w:r>
      </w:ins>
    </w:p>
    <w:p w:rsidR="00D65315" w:rsidRPr="00D65315" w:rsidRDefault="00D65315">
      <w:pPr>
        <w:pStyle w:val="Listenabsatz"/>
        <w:rPr>
          <w:ins w:id="598" w:author="Roland Tschendel" w:date="2017-10-22T15:08:00Z"/>
          <w:color w:val="FFC000"/>
          <w:bdr w:val="none" w:sz="0" w:space="0" w:color="auto"/>
          <w:lang w:val="en-GB"/>
          <w:rPrChange w:id="599" w:author="Roland Tschendel" w:date="2017-10-22T15:10:00Z">
            <w:rPr>
              <w:ins w:id="600" w:author="Roland Tschendel" w:date="2017-10-22T15:08:00Z"/>
              <w:color w:val="9BBB59" w:themeColor="accent3"/>
              <w:bdr w:val="none" w:sz="0" w:space="0" w:color="auto"/>
              <w:lang w:val="en-GB"/>
            </w:rPr>
          </w:rPrChange>
        </w:rPr>
        <w:pPrChange w:id="601" w:author="Roland Tschendel" w:date="2017-10-22T15:10:00Z">
          <w:pPr>
            <w:pStyle w:val="berschrift3"/>
          </w:pPr>
        </w:pPrChange>
      </w:pPr>
    </w:p>
    <w:p w:rsidR="00D65315" w:rsidRPr="00D65315" w:rsidRDefault="00D65315">
      <w:pPr>
        <w:pStyle w:val="Listenabsatz"/>
        <w:rPr>
          <w:ins w:id="602" w:author="Roland Tschendel" w:date="2017-10-22T15:10:00Z"/>
          <w:color w:val="FFC000"/>
          <w:bdr w:val="none" w:sz="0" w:space="0" w:color="auto"/>
          <w:lang w:val="en-GB"/>
          <w:rPrChange w:id="603" w:author="Roland Tschendel" w:date="2017-10-22T15:10:00Z">
            <w:rPr>
              <w:ins w:id="604" w:author="Roland Tschendel" w:date="2017-10-22T15:10:00Z"/>
              <w:bdr w:val="none" w:sz="0" w:space="0" w:color="auto"/>
              <w:lang w:val="en-GB"/>
            </w:rPr>
          </w:rPrChange>
        </w:rPr>
        <w:pPrChange w:id="605" w:author="Roland Tschendel" w:date="2017-10-22T15:10:00Z">
          <w:pPr>
            <w:pStyle w:val="Listenabsatz"/>
            <w:numPr>
              <w:numId w:val="109"/>
            </w:numPr>
            <w:ind w:hanging="360"/>
          </w:pPr>
        </w:pPrChange>
      </w:pPr>
      <w:ins w:id="606" w:author="Roland Tschendel" w:date="2017-10-22T15:10:00Z">
        <w:r>
          <w:rPr>
            <w:color w:val="FFC000"/>
            <w:bdr w:val="none" w:sz="0" w:space="0" w:color="auto"/>
            <w:lang w:val="en-GB"/>
          </w:rPr>
          <w:t>Version 2</w:t>
        </w:r>
      </w:ins>
    </w:p>
    <w:p w:rsidR="00D65315" w:rsidRPr="00D65315" w:rsidRDefault="00D65315">
      <w:pPr>
        <w:pStyle w:val="Listenabsatz"/>
        <w:numPr>
          <w:ilvl w:val="0"/>
          <w:numId w:val="109"/>
        </w:numPr>
        <w:rPr>
          <w:ins w:id="607" w:author="Roland Tschendel" w:date="2017-10-22T15:08:00Z"/>
          <w:color w:val="FFC000"/>
          <w:bdr w:val="none" w:sz="0" w:space="0" w:color="auto"/>
          <w:lang w:val="en-GB"/>
          <w:rPrChange w:id="608" w:author="Roland Tschendel" w:date="2017-10-22T15:10:00Z">
            <w:rPr>
              <w:ins w:id="609" w:author="Roland Tschendel" w:date="2017-10-22T15:08:00Z"/>
              <w:color w:val="9BBB59" w:themeColor="accent3"/>
              <w:bdr w:val="none" w:sz="0" w:space="0" w:color="auto"/>
              <w:lang w:val="en-GB"/>
            </w:rPr>
          </w:rPrChange>
        </w:rPr>
        <w:pPrChange w:id="610" w:author="Roland Tschendel" w:date="2017-10-22T15:10:00Z">
          <w:pPr>
            <w:pStyle w:val="berschrift3"/>
          </w:pPr>
        </w:pPrChange>
      </w:pPr>
      <w:ins w:id="611" w:author="Roland Tschendel" w:date="2017-10-22T15:09:00Z">
        <w:r w:rsidRPr="00D65315">
          <w:rPr>
            <w:color w:val="FFC000"/>
            <w:bdr w:val="none" w:sz="0" w:space="0" w:color="auto"/>
            <w:lang w:val="en-GB"/>
            <w:rPrChange w:id="612" w:author="Roland Tschendel" w:date="2017-10-22T15:10:00Z">
              <w:rPr>
                <w:b w:val="0"/>
                <w:bCs w:val="0"/>
                <w:bdr w:val="none" w:sz="0" w:space="0" w:color="auto"/>
                <w:lang w:val="en-GB"/>
              </w:rPr>
            </w:rPrChange>
          </w:rPr>
          <w:t>The product shall conform to the Swiss  Disabilities Act.</w:t>
        </w:r>
      </w:ins>
    </w:p>
    <w:p w:rsidR="00D65315" w:rsidRPr="00D65315" w:rsidRDefault="00D65315">
      <w:pPr>
        <w:pStyle w:val="Listenabsatz"/>
        <w:numPr>
          <w:ilvl w:val="0"/>
          <w:numId w:val="109"/>
        </w:numPr>
        <w:rPr>
          <w:ins w:id="613" w:author="Roland Tschendel" w:date="2017-10-22T15:07:00Z"/>
          <w:color w:val="FFC000"/>
          <w:bdr w:val="none" w:sz="0" w:space="0" w:color="auto"/>
          <w:lang w:val="en-GB"/>
          <w:rPrChange w:id="614" w:author="Roland Tschendel" w:date="2017-10-22T15:10:00Z">
            <w:rPr>
              <w:ins w:id="615" w:author="Roland Tschendel" w:date="2017-10-22T15:07:00Z"/>
              <w:rStyle w:val="None"/>
              <w:rFonts w:cs="Times New Roman"/>
              <w:b w:val="0"/>
              <w:bCs w:val="0"/>
              <w:sz w:val="24"/>
              <w:szCs w:val="24"/>
              <w:u w:val="none"/>
            </w:rPr>
          </w:rPrChange>
        </w:rPr>
        <w:pPrChange w:id="616" w:author="Roland Tschendel" w:date="2017-10-22T15:09:00Z">
          <w:pPr>
            <w:pStyle w:val="berschrift3"/>
          </w:pPr>
        </w:pPrChange>
      </w:pPr>
      <w:ins w:id="617" w:author="Roland Tschendel" w:date="2017-10-22T15:09:00Z">
        <w:r w:rsidRPr="00D65315">
          <w:rPr>
            <w:color w:val="FFC000"/>
            <w:bdr w:val="none" w:sz="0" w:space="0" w:color="auto"/>
            <w:lang w:val="en-GB"/>
            <w:rPrChange w:id="618" w:author="Roland Tschendel" w:date="2017-10-22T15:09:00Z">
              <w:rPr>
                <w:b w:val="0"/>
                <w:bCs w:val="0"/>
                <w:bdr w:val="none" w:sz="0" w:space="0" w:color="auto"/>
                <w:lang w:val="en-GB"/>
              </w:rPr>
            </w:rPrChange>
          </w:rPr>
          <w:t>The product shall allow the user to select a chosen language.</w:t>
        </w:r>
      </w:ins>
    </w:p>
    <w:p w:rsidR="00D65315" w:rsidRPr="00D65315" w:rsidRDefault="00D65315">
      <w:pPr>
        <w:rPr>
          <w:ins w:id="619" w:author="Roland Tschendel" w:date="2017-10-22T15:06:00Z"/>
          <w:rPrChange w:id="620" w:author="Roland Tschendel" w:date="2017-10-22T15:07:00Z">
            <w:rPr>
              <w:ins w:id="621" w:author="Roland Tschendel" w:date="2017-10-22T15:06:00Z"/>
              <w:rStyle w:val="None"/>
              <w:rFonts w:cs="Times New Roman"/>
              <w:b w:val="0"/>
              <w:bCs w:val="0"/>
              <w:sz w:val="24"/>
              <w:szCs w:val="24"/>
              <w:u w:val="none"/>
            </w:rPr>
          </w:rPrChange>
        </w:rPr>
        <w:pPrChange w:id="622" w:author="Roland Tschendel" w:date="2017-10-22T15:07:00Z">
          <w:pPr>
            <w:pStyle w:val="berschrift3"/>
          </w:pPr>
        </w:pPrChange>
      </w:pPr>
    </w:p>
    <w:p w:rsidR="00516583" w:rsidRDefault="00516583">
      <w:pPr>
        <w:rPr>
          <w:rStyle w:val="None"/>
          <w:i/>
          <w:iCs/>
        </w:rPr>
      </w:pPr>
    </w:p>
    <w:p w:rsidR="00516583" w:rsidRDefault="00516583">
      <w:pPr>
        <w:rPr>
          <w:rStyle w:val="None"/>
          <w:i/>
          <w:iCs/>
        </w:rPr>
      </w:pPr>
    </w:p>
    <w:p w:rsidR="00516583" w:rsidRDefault="00FD65FF">
      <w:pPr>
        <w:rPr>
          <w:rStyle w:val="None"/>
          <w:i/>
          <w:iCs/>
        </w:rPr>
      </w:pPr>
      <w:r>
        <w:rPr>
          <w:rStyle w:val="None"/>
          <w:rFonts w:eastAsia="Arial Unicode MS" w:cs="Arial Unicode MS"/>
          <w:i/>
          <w:iCs/>
        </w:rPr>
        <w:t>Definitions of the quality characteristics not defined in the paragraphs above follow.</w:t>
      </w:r>
    </w:p>
    <w:p w:rsidR="00516583" w:rsidRDefault="00516583">
      <w:pPr>
        <w:rPr>
          <w:rStyle w:val="None"/>
          <w:i/>
          <w:iCs/>
        </w:rPr>
      </w:pPr>
    </w:p>
    <w:p w:rsidR="00516583" w:rsidRDefault="00FD65FF">
      <w:pPr>
        <w:pStyle w:val="level2bullet0"/>
        <w:rPr>
          <w:rStyle w:val="None"/>
          <w:i/>
          <w:iCs/>
        </w:rPr>
      </w:pPr>
      <w:r>
        <w:rPr>
          <w:rStyle w:val="None"/>
          <w:i/>
          <w:iCs/>
        </w:rPr>
        <w:t>•</w:t>
      </w:r>
      <w:r>
        <w:rPr>
          <w:rStyle w:val="None"/>
          <w:i/>
          <w:iCs/>
        </w:rPr>
        <w:tab/>
        <w:t>Correctness - extent to which program satisfies specifications, fulfills user’s mission objectives</w:t>
      </w:r>
    </w:p>
    <w:p w:rsidR="00516583" w:rsidRDefault="00FD65FF">
      <w:pPr>
        <w:pStyle w:val="level2bullet0"/>
        <w:rPr>
          <w:rStyle w:val="None"/>
          <w:i/>
          <w:iCs/>
        </w:rPr>
      </w:pPr>
      <w:r>
        <w:rPr>
          <w:rStyle w:val="None"/>
          <w:i/>
          <w:iCs/>
        </w:rPr>
        <w:t>•</w:t>
      </w:r>
      <w:r>
        <w:rPr>
          <w:rStyle w:val="None"/>
          <w:i/>
          <w:iCs/>
        </w:rPr>
        <w:tab/>
        <w:t>Efficiency - amount of computing resources and code required to perform function</w:t>
      </w:r>
    </w:p>
    <w:p w:rsidR="00516583" w:rsidRDefault="00FD65FF">
      <w:pPr>
        <w:pStyle w:val="level2bullet0"/>
        <w:rPr>
          <w:rStyle w:val="None"/>
          <w:i/>
          <w:iCs/>
        </w:rPr>
      </w:pPr>
      <w:r>
        <w:rPr>
          <w:rStyle w:val="None"/>
          <w:i/>
          <w:iCs/>
        </w:rPr>
        <w:t>•</w:t>
      </w:r>
      <w:r>
        <w:rPr>
          <w:rStyle w:val="None"/>
          <w:i/>
          <w:iCs/>
        </w:rPr>
        <w:tab/>
        <w:t>Flexibility - effort needed to modify operational program</w:t>
      </w:r>
    </w:p>
    <w:p w:rsidR="00516583" w:rsidRDefault="00FD65FF">
      <w:pPr>
        <w:pStyle w:val="level2bullet0"/>
        <w:rPr>
          <w:rStyle w:val="None"/>
          <w:i/>
          <w:iCs/>
        </w:rPr>
      </w:pPr>
      <w:r>
        <w:rPr>
          <w:rStyle w:val="None"/>
          <w:i/>
          <w:iCs/>
        </w:rPr>
        <w:t>•</w:t>
      </w:r>
      <w:r>
        <w:rPr>
          <w:rStyle w:val="None"/>
          <w:i/>
          <w:iCs/>
        </w:rPr>
        <w:tab/>
        <w:t>Interoperability - effort needed to couple one system with another</w:t>
      </w:r>
    </w:p>
    <w:p w:rsidR="00516583" w:rsidRDefault="00FD65FF">
      <w:pPr>
        <w:pStyle w:val="level2bullet0"/>
        <w:rPr>
          <w:rStyle w:val="None"/>
          <w:i/>
          <w:iCs/>
        </w:rPr>
      </w:pPr>
      <w:r>
        <w:rPr>
          <w:rStyle w:val="None"/>
          <w:i/>
          <w:iCs/>
        </w:rPr>
        <w:t>•</w:t>
      </w:r>
      <w:r>
        <w:rPr>
          <w:rStyle w:val="None"/>
          <w:i/>
          <w:iCs/>
        </w:rPr>
        <w:tab/>
        <w:t>Reliability - extent to which program performs with required precision</w:t>
      </w:r>
    </w:p>
    <w:p w:rsidR="00516583" w:rsidRDefault="00FD65FF">
      <w:pPr>
        <w:pStyle w:val="level2bullet0"/>
        <w:rPr>
          <w:rStyle w:val="None"/>
          <w:i/>
          <w:iCs/>
        </w:rPr>
      </w:pPr>
      <w:r>
        <w:rPr>
          <w:rStyle w:val="None"/>
          <w:i/>
          <w:iCs/>
        </w:rPr>
        <w:t>•</w:t>
      </w:r>
      <w:r>
        <w:rPr>
          <w:rStyle w:val="None"/>
          <w:i/>
          <w:iCs/>
        </w:rPr>
        <w:tab/>
        <w:t>Reusability - extent to which it can be reused in another application</w:t>
      </w:r>
    </w:p>
    <w:p w:rsidR="00516583" w:rsidRDefault="00FD65FF">
      <w:pPr>
        <w:pStyle w:val="level2bullet0"/>
        <w:rPr>
          <w:rStyle w:val="None"/>
          <w:i/>
          <w:iCs/>
        </w:rPr>
      </w:pPr>
      <w:r>
        <w:rPr>
          <w:rStyle w:val="None"/>
          <w:i/>
          <w:iCs/>
        </w:rPr>
        <w:t>•</w:t>
      </w:r>
      <w:r>
        <w:rPr>
          <w:rStyle w:val="None"/>
          <w:i/>
          <w:iCs/>
        </w:rPr>
        <w:tab/>
        <w:t>Testability - effort needed to test to ensure performs as intended</w:t>
      </w:r>
    </w:p>
    <w:p w:rsidR="00516583" w:rsidRDefault="00FD65FF">
      <w:pPr>
        <w:pStyle w:val="level2bullet0"/>
      </w:pPr>
      <w:r>
        <w:rPr>
          <w:rStyle w:val="None"/>
          <w:i/>
          <w:iCs/>
        </w:rPr>
        <w:t>•</w:t>
      </w:r>
      <w:r>
        <w:rPr>
          <w:rStyle w:val="None"/>
          <w:i/>
          <w:iCs/>
        </w:rPr>
        <w:tab/>
      </w:r>
      <w:del w:id="623" w:author="Roland Tschendel" w:date="2017-10-22T15:08:00Z">
        <w:r w:rsidDel="00D65315">
          <w:rPr>
            <w:rStyle w:val="None"/>
            <w:i/>
            <w:iCs/>
          </w:rPr>
          <w:delText>Usability - effort required to learn, operate, prepare input, and interpret output</w:delText>
        </w:r>
      </w:del>
    </w:p>
    <w:p w:rsidR="00516583" w:rsidRDefault="00516583">
      <w:pPr>
        <w:tabs>
          <w:tab w:val="clear" w:pos="5760"/>
          <w:tab w:val="left" w:pos="1520"/>
        </w:tabs>
      </w:pPr>
    </w:p>
    <w:p w:rsidR="00516583" w:rsidRDefault="00FD65FF">
      <w:pPr>
        <w:tabs>
          <w:tab w:val="clear" w:pos="5760"/>
          <w:tab w:val="left" w:pos="1520"/>
        </w:tabs>
        <w:rPr>
          <w:ins w:id="624" w:author="Roland Tschendel" w:date="2017-10-22T15:06:00Z"/>
          <w:rStyle w:val="None"/>
          <w:i/>
          <w:iCs/>
        </w:rPr>
      </w:pPr>
      <w:r>
        <w:rPr>
          <w:rStyle w:val="None"/>
          <w:i/>
          <w:iC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ED50E8" w:rsidRDefault="00ED50E8">
      <w:pPr>
        <w:tabs>
          <w:tab w:val="clear" w:pos="5760"/>
          <w:tab w:val="left" w:pos="1520"/>
        </w:tabs>
        <w:rPr>
          <w:rStyle w:val="None"/>
          <w:i/>
          <w:iCs/>
        </w:rPr>
      </w:pPr>
    </w:p>
    <w:p w:rsidR="00516583" w:rsidRDefault="00FD65FF">
      <w:pPr>
        <w:pStyle w:val="berschrift2"/>
      </w:pPr>
      <w:bookmarkStart w:id="625" w:name="_Toc20"/>
      <w:r>
        <w:rPr>
          <w:rFonts w:eastAsia="Arial Unicode MS" w:cs="Arial Unicode MS"/>
        </w:rPr>
        <w:t>3.7 Organizing the Specific Requirements</w:t>
      </w:r>
      <w:bookmarkEnd w:id="625"/>
    </w:p>
    <w:p w:rsidR="00516583" w:rsidRDefault="00516583">
      <w:pPr>
        <w:tabs>
          <w:tab w:val="clear" w:pos="5760"/>
          <w:tab w:val="left" w:pos="1520"/>
        </w:tabs>
      </w:pPr>
    </w:p>
    <w:p w:rsidR="00516583" w:rsidRDefault="00FD65FF">
      <w:pPr>
        <w:tabs>
          <w:tab w:val="clear" w:pos="5760"/>
          <w:tab w:val="left" w:pos="1520"/>
        </w:tabs>
        <w:rPr>
          <w:rStyle w:val="None"/>
          <w:i/>
          <w:iCs/>
        </w:rPr>
      </w:pPr>
      <w:r>
        <w:rPr>
          <w:rStyle w:val="None"/>
          <w:i/>
          <w:iC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516583" w:rsidRDefault="00516583">
      <w:pPr>
        <w:tabs>
          <w:tab w:val="clear" w:pos="5760"/>
          <w:tab w:val="left" w:pos="1520"/>
        </w:tabs>
      </w:pPr>
    </w:p>
    <w:p w:rsidR="00516583" w:rsidRDefault="00FD65FF">
      <w:pPr>
        <w:pStyle w:val="berschrift3"/>
        <w:rPr>
          <w:rStyle w:val="None"/>
          <w:sz w:val="24"/>
          <w:szCs w:val="24"/>
        </w:rPr>
      </w:pPr>
      <w:r>
        <w:rPr>
          <w:rStyle w:val="None"/>
          <w:sz w:val="24"/>
          <w:szCs w:val="24"/>
        </w:rPr>
        <w:t>3.7.1 System Mode</w:t>
      </w:r>
    </w:p>
    <w:p w:rsidR="00516583" w:rsidRDefault="00516583"/>
    <w:p w:rsidR="00516583" w:rsidRDefault="00FD65FF">
      <w:pPr>
        <w:rPr>
          <w:rStyle w:val="None"/>
          <w:i/>
          <w:iCs/>
        </w:rPr>
      </w:pPr>
      <w:r>
        <w:rPr>
          <w:rStyle w:val="None"/>
          <w:rFonts w:eastAsia="Arial Unicode MS" w:cs="Arial Unicode MS"/>
          <w:i/>
          <w:iCs/>
        </w:rPr>
        <w:t>Some systems behave quite differently depending on the mode of operation.  When organizing by mode there are two possible outlines.  The choice depends on whether interfaces and performance are dependent on mode.</w:t>
      </w:r>
    </w:p>
    <w:p w:rsidR="00516583" w:rsidRDefault="00516583"/>
    <w:p w:rsidR="00516583" w:rsidRDefault="00FD65FF">
      <w:pPr>
        <w:pStyle w:val="berschrift3"/>
        <w:rPr>
          <w:rStyle w:val="None"/>
          <w:sz w:val="24"/>
          <w:szCs w:val="24"/>
        </w:rPr>
      </w:pPr>
      <w:r>
        <w:rPr>
          <w:rStyle w:val="None"/>
          <w:sz w:val="24"/>
          <w:szCs w:val="24"/>
        </w:rPr>
        <w:t>3.7.2 User Class</w:t>
      </w:r>
    </w:p>
    <w:p w:rsidR="00516583" w:rsidRDefault="00516583"/>
    <w:p w:rsidR="00516583" w:rsidRDefault="00FD65FF">
      <w:pPr>
        <w:rPr>
          <w:rStyle w:val="None"/>
          <w:i/>
          <w:iCs/>
        </w:rPr>
      </w:pPr>
      <w:r>
        <w:rPr>
          <w:rStyle w:val="None"/>
          <w:rFonts w:eastAsia="Arial Unicode MS" w:cs="Arial Unicode MS"/>
          <w:i/>
          <w:iCs/>
        </w:rPr>
        <w:t>Some systems provide different sets of functions to different classes of users.</w:t>
      </w:r>
    </w:p>
    <w:p w:rsidR="00516583" w:rsidRDefault="00516583">
      <w:pPr>
        <w:pStyle w:val="berschrift3"/>
      </w:pPr>
    </w:p>
    <w:p w:rsidR="00516583" w:rsidRDefault="00FD65FF">
      <w:pPr>
        <w:pStyle w:val="berschrift3"/>
        <w:rPr>
          <w:rStyle w:val="None"/>
          <w:sz w:val="24"/>
          <w:szCs w:val="24"/>
        </w:rPr>
      </w:pPr>
      <w:r>
        <w:rPr>
          <w:rStyle w:val="None"/>
          <w:sz w:val="24"/>
          <w:szCs w:val="24"/>
        </w:rPr>
        <w:t>3.7.3 Objects</w:t>
      </w:r>
    </w:p>
    <w:p w:rsidR="00516583" w:rsidRDefault="00516583"/>
    <w:p w:rsidR="00516583" w:rsidRDefault="00FD65FF">
      <w:pPr>
        <w:rPr>
          <w:rStyle w:val="None"/>
          <w:i/>
          <w:iCs/>
        </w:rPr>
      </w:pPr>
      <w:r>
        <w:rPr>
          <w:rStyle w:val="None"/>
          <w:rFonts w:eastAsia="Arial Unicode MS" w:cs="Arial Unicode MS"/>
          <w:i/>
          <w:iC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516583" w:rsidRDefault="00516583"/>
    <w:p w:rsidR="00516583" w:rsidRDefault="00FD65FF">
      <w:pPr>
        <w:pStyle w:val="berschrift3"/>
        <w:rPr>
          <w:rStyle w:val="None"/>
          <w:sz w:val="24"/>
          <w:szCs w:val="24"/>
        </w:rPr>
      </w:pPr>
      <w:r>
        <w:rPr>
          <w:rStyle w:val="None"/>
          <w:sz w:val="24"/>
          <w:szCs w:val="24"/>
        </w:rPr>
        <w:t>3.7.4 Feature</w:t>
      </w:r>
    </w:p>
    <w:p w:rsidR="00516583" w:rsidRDefault="00516583">
      <w:pPr>
        <w:rPr>
          <w:rStyle w:val="None"/>
          <w:i/>
          <w:iCs/>
        </w:rPr>
      </w:pPr>
    </w:p>
    <w:p w:rsidR="00516583" w:rsidRDefault="00FD65FF">
      <w:pPr>
        <w:rPr>
          <w:rStyle w:val="None"/>
          <w:i/>
          <w:iCs/>
        </w:rPr>
      </w:pPr>
      <w:r>
        <w:rPr>
          <w:rStyle w:val="None"/>
          <w:rFonts w:eastAsia="Arial Unicode MS" w:cs="Arial Unicode MS"/>
          <w:i/>
          <w:iCs/>
        </w:rPr>
        <w:t>A feature is an externally desired service by the system that may require a sequence of inputs to effect the desired result.  Each feature is generally described in as sequence eof stimulus-response pairs.</w:t>
      </w:r>
    </w:p>
    <w:p w:rsidR="00516583" w:rsidRDefault="00516583"/>
    <w:p w:rsidR="00516583" w:rsidRDefault="00FD65FF">
      <w:pPr>
        <w:pStyle w:val="berschrift3"/>
        <w:rPr>
          <w:rStyle w:val="None"/>
          <w:sz w:val="24"/>
          <w:szCs w:val="24"/>
        </w:rPr>
      </w:pPr>
      <w:r>
        <w:rPr>
          <w:rStyle w:val="None"/>
          <w:sz w:val="24"/>
          <w:szCs w:val="24"/>
        </w:rPr>
        <w:t>3.7.5 Stimulus</w:t>
      </w:r>
    </w:p>
    <w:p w:rsidR="00516583" w:rsidRDefault="00516583"/>
    <w:p w:rsidR="00516583" w:rsidRDefault="00FD65FF">
      <w:pPr>
        <w:rPr>
          <w:rStyle w:val="None"/>
          <w:i/>
          <w:iCs/>
        </w:rPr>
      </w:pPr>
      <w:r>
        <w:rPr>
          <w:rStyle w:val="None"/>
          <w:rFonts w:eastAsia="Arial Unicode MS" w:cs="Arial Unicode MS"/>
          <w:i/>
          <w:iCs/>
        </w:rPr>
        <w:t>Some systems can be best organized by describing their functions in terms of stimuli.</w:t>
      </w:r>
    </w:p>
    <w:p w:rsidR="00516583" w:rsidRDefault="00516583"/>
    <w:p w:rsidR="00516583" w:rsidRDefault="00FD65FF">
      <w:pPr>
        <w:pStyle w:val="berschrift3"/>
        <w:rPr>
          <w:rStyle w:val="None"/>
          <w:sz w:val="24"/>
          <w:szCs w:val="24"/>
        </w:rPr>
      </w:pPr>
      <w:r>
        <w:rPr>
          <w:rStyle w:val="None"/>
          <w:sz w:val="24"/>
          <w:szCs w:val="24"/>
        </w:rPr>
        <w:t>3. 7.6 Response</w:t>
      </w:r>
    </w:p>
    <w:p w:rsidR="00516583" w:rsidRDefault="00516583"/>
    <w:p w:rsidR="00516583" w:rsidRDefault="00FD65FF">
      <w:pPr>
        <w:rPr>
          <w:rStyle w:val="None"/>
          <w:i/>
          <w:iCs/>
        </w:rPr>
      </w:pPr>
      <w:r>
        <w:rPr>
          <w:rStyle w:val="None"/>
          <w:rFonts w:eastAsia="Arial Unicode MS" w:cs="Arial Unicode MS"/>
          <w:i/>
          <w:iCs/>
        </w:rPr>
        <w:t>Some systems can be best organized by describing their functions in support of the generation of a response.</w:t>
      </w:r>
    </w:p>
    <w:p w:rsidR="00516583" w:rsidRDefault="00516583"/>
    <w:p w:rsidR="00516583" w:rsidRDefault="00FD65FF">
      <w:pPr>
        <w:pStyle w:val="berschrift3"/>
        <w:rPr>
          <w:rStyle w:val="None"/>
          <w:sz w:val="24"/>
          <w:szCs w:val="24"/>
        </w:rPr>
      </w:pPr>
      <w:r>
        <w:rPr>
          <w:rStyle w:val="None"/>
          <w:sz w:val="24"/>
          <w:szCs w:val="24"/>
        </w:rPr>
        <w:t>3.7.7 Functional Hierarchy</w:t>
      </w:r>
    </w:p>
    <w:p w:rsidR="00516583" w:rsidRDefault="00516583"/>
    <w:p w:rsidR="00516583" w:rsidRDefault="00FD65FF">
      <w:pPr>
        <w:rPr>
          <w:rStyle w:val="None"/>
          <w:i/>
          <w:iCs/>
        </w:rPr>
      </w:pPr>
      <w:r>
        <w:rPr>
          <w:rStyle w:val="None"/>
          <w:rFonts w:eastAsia="Arial Unicode MS" w:cs="Arial Unicode MS"/>
          <w:i/>
          <w:iC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516583" w:rsidRDefault="00516583">
      <w:pPr>
        <w:pStyle w:val="lev2"/>
      </w:pPr>
    </w:p>
    <w:p w:rsidR="00516583" w:rsidRDefault="00FD65FF">
      <w:pPr>
        <w:pStyle w:val="berschrift2"/>
      </w:pPr>
      <w:bookmarkStart w:id="626" w:name="_Toc21"/>
      <w:r>
        <w:rPr>
          <w:rFonts w:eastAsia="Arial Unicode MS" w:cs="Arial Unicode MS"/>
        </w:rPr>
        <w:t>3.8 Additional Comments</w:t>
      </w:r>
      <w:bookmarkEnd w:id="626"/>
    </w:p>
    <w:p w:rsidR="00516583" w:rsidRDefault="00516583"/>
    <w:p w:rsidR="00516583" w:rsidRDefault="00FD65FF">
      <w:pPr>
        <w:rPr>
          <w:rStyle w:val="None"/>
          <w:i/>
          <w:iCs/>
        </w:rPr>
      </w:pPr>
      <w:r>
        <w:rPr>
          <w:rStyle w:val="None"/>
          <w:rFonts w:eastAsia="Arial Unicode MS" w:cs="Arial Unicode MS"/>
          <w:i/>
          <w:iC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516583" w:rsidRDefault="00516583"/>
    <w:p w:rsidR="00516583" w:rsidRDefault="00FD65FF">
      <w:pPr>
        <w:rPr>
          <w:rStyle w:val="None"/>
          <w:i/>
          <w:iCs/>
        </w:rPr>
      </w:pPr>
      <w:r>
        <w:rPr>
          <w:rStyle w:val="None"/>
          <w:rFonts w:eastAsia="Arial Unicode MS" w:cs="Arial Unicode MS"/>
          <w:i/>
          <w:iCs/>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516583" w:rsidRDefault="00516583"/>
    <w:p w:rsidR="00516583" w:rsidRDefault="00FD65FF">
      <w:pPr>
        <w:rPr>
          <w:rStyle w:val="None"/>
          <w:i/>
          <w:iCs/>
        </w:rPr>
      </w:pPr>
      <w:r>
        <w:rPr>
          <w:rStyle w:val="None"/>
          <w:rFonts w:eastAsia="Arial Unicode MS" w:cs="Arial Unicode MS"/>
          <w:i/>
          <w:iCs/>
        </w:rPr>
        <w:t>In any of the outlines below, those sections called “Functional Requirement i” may be described in native language, in pseudocode, in a system definition language, or in four subsections titled: Introduction, Inputs, Processing, Outputs.</w:t>
      </w:r>
    </w:p>
    <w:p w:rsidR="00516583" w:rsidRDefault="00516583">
      <w:pPr>
        <w:pStyle w:val="level2bullet"/>
        <w:tabs>
          <w:tab w:val="clear" w:pos="5760"/>
          <w:tab w:val="left" w:pos="1520"/>
        </w:tabs>
      </w:pPr>
    </w:p>
    <w:p w:rsidR="00516583" w:rsidRDefault="00FD65FF">
      <w:pPr>
        <w:pStyle w:val="berschrift1"/>
        <w:numPr>
          <w:ilvl w:val="0"/>
          <w:numId w:val="37"/>
        </w:numPr>
      </w:pPr>
      <w:bookmarkStart w:id="627" w:name="_Toc22"/>
      <w:r>
        <w:t>Change Management Process</w:t>
      </w:r>
      <w:bookmarkEnd w:id="627"/>
    </w:p>
    <w:p w:rsidR="00516583" w:rsidRDefault="00FD65FF">
      <w:pPr>
        <w:rPr>
          <w:rStyle w:val="None"/>
          <w:i/>
          <w:iCs/>
        </w:rPr>
      </w:pPr>
      <w:r>
        <w:rPr>
          <w:rFonts w:eastAsia="Arial Unicode MS" w:cs="Arial Unicode MS"/>
        </w:rPr>
        <w:t xml:space="preserve"> </w:t>
      </w:r>
    </w:p>
    <w:p w:rsidR="00516583" w:rsidRDefault="00FD65FF">
      <w:pPr>
        <w:rPr>
          <w:rStyle w:val="None"/>
          <w:i/>
          <w:iCs/>
        </w:rPr>
      </w:pPr>
      <w:r>
        <w:rPr>
          <w:rStyle w:val="None"/>
          <w:rFonts w:eastAsia="Arial Unicode MS" w:cs="Arial Unicode MS"/>
          <w:i/>
          <w:iC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516583" w:rsidRDefault="00516583">
      <w:pPr>
        <w:rPr>
          <w:rStyle w:val="None"/>
          <w:i/>
          <w:iCs/>
        </w:rPr>
      </w:pPr>
    </w:p>
    <w:p w:rsidR="00516583" w:rsidRDefault="00FD65FF">
      <w:pPr>
        <w:pStyle w:val="berschrift1"/>
        <w:numPr>
          <w:ilvl w:val="0"/>
          <w:numId w:val="36"/>
        </w:numPr>
      </w:pPr>
      <w:bookmarkStart w:id="628" w:name="_Toc23"/>
      <w:r>
        <w:t>Document Approvals</w:t>
      </w:r>
      <w:bookmarkEnd w:id="628"/>
    </w:p>
    <w:p w:rsidR="00516583" w:rsidRDefault="00516583"/>
    <w:p w:rsidR="00516583" w:rsidRDefault="00FD65FF">
      <w:pPr>
        <w:rPr>
          <w:rStyle w:val="None"/>
          <w:i/>
          <w:iCs/>
        </w:rPr>
      </w:pPr>
      <w:r>
        <w:rPr>
          <w:rStyle w:val="None"/>
          <w:rFonts w:eastAsia="Arial Unicode MS" w:cs="Arial Unicode MS"/>
          <w:i/>
          <w:iCs/>
        </w:rPr>
        <w:t>Identify the approvers of the SRS document. Approver name, signature, and date should be used.</w:t>
      </w:r>
    </w:p>
    <w:p w:rsidR="00516583" w:rsidRDefault="00516583"/>
    <w:p w:rsidR="00516583" w:rsidRDefault="00FD65FF">
      <w:pPr>
        <w:pStyle w:val="berschrift1"/>
        <w:numPr>
          <w:ilvl w:val="0"/>
          <w:numId w:val="36"/>
        </w:numPr>
      </w:pPr>
      <w:bookmarkStart w:id="629" w:name="_Toc24"/>
      <w:r>
        <w:t>Supporting Information</w:t>
      </w:r>
      <w:bookmarkEnd w:id="629"/>
    </w:p>
    <w:p w:rsidR="00516583" w:rsidRDefault="00516583"/>
    <w:p w:rsidR="00516583" w:rsidRDefault="00FD65FF">
      <w:pPr>
        <w:rPr>
          <w:rStyle w:val="None"/>
          <w:i/>
          <w:iCs/>
        </w:rPr>
      </w:pPr>
      <w:r>
        <w:rPr>
          <w:rStyle w:val="None"/>
          <w:rFonts w:eastAsia="Arial Unicode MS" w:cs="Arial Unicode MS"/>
          <w:i/>
          <w:iCs/>
        </w:rPr>
        <w:t>The supporting information makes the SRS easier to use.  It includes:</w:t>
      </w:r>
    </w:p>
    <w:p w:rsidR="00516583" w:rsidRDefault="00516583">
      <w:pPr>
        <w:rPr>
          <w:rStyle w:val="None"/>
          <w:i/>
          <w:iCs/>
        </w:rPr>
      </w:pPr>
    </w:p>
    <w:p w:rsidR="00516583" w:rsidRDefault="00FD65FF">
      <w:pPr>
        <w:numPr>
          <w:ilvl w:val="0"/>
          <w:numId w:val="32"/>
        </w:numPr>
        <w:rPr>
          <w:i/>
          <w:iCs/>
        </w:rPr>
      </w:pPr>
      <w:r>
        <w:rPr>
          <w:i/>
          <w:iCs/>
        </w:rPr>
        <w:t>Table of Contents</w:t>
      </w:r>
    </w:p>
    <w:p w:rsidR="00516583" w:rsidRDefault="00FD65FF">
      <w:pPr>
        <w:numPr>
          <w:ilvl w:val="0"/>
          <w:numId w:val="32"/>
        </w:numPr>
        <w:rPr>
          <w:i/>
          <w:iCs/>
        </w:rPr>
      </w:pPr>
      <w:r>
        <w:rPr>
          <w:i/>
          <w:iCs/>
        </w:rPr>
        <w:t>Index</w:t>
      </w:r>
    </w:p>
    <w:p w:rsidR="00516583" w:rsidRDefault="00FD65FF">
      <w:pPr>
        <w:numPr>
          <w:ilvl w:val="0"/>
          <w:numId w:val="32"/>
        </w:numPr>
        <w:rPr>
          <w:i/>
          <w:iCs/>
        </w:rPr>
      </w:pPr>
      <w:r>
        <w:rPr>
          <w:i/>
          <w:iCs/>
        </w:rPr>
        <w:t>Appendices</w:t>
      </w:r>
    </w:p>
    <w:p w:rsidR="00516583" w:rsidRDefault="00516583"/>
    <w:p w:rsidR="00516583" w:rsidRDefault="00FD65FF">
      <w:pPr>
        <w:rPr>
          <w:rStyle w:val="None"/>
          <w:i/>
          <w:iCs/>
        </w:rPr>
      </w:pPr>
      <w:r>
        <w:rPr>
          <w:rStyle w:val="None"/>
          <w:rFonts w:eastAsia="Arial Unicode MS" w:cs="Arial Unicode MS"/>
          <w:i/>
          <w:iCs/>
        </w:rPr>
        <w:t>The Appendices are not always considered part of the actual requirements specification and are not always necessary.  They may include:</w:t>
      </w:r>
    </w:p>
    <w:p w:rsidR="00516583" w:rsidRDefault="00516583">
      <w:pPr>
        <w:rPr>
          <w:rStyle w:val="None"/>
          <w:i/>
          <w:iCs/>
        </w:rPr>
      </w:pPr>
    </w:p>
    <w:p w:rsidR="00516583" w:rsidRDefault="00FD65FF">
      <w:pPr>
        <w:pStyle w:val="level2bullet"/>
        <w:rPr>
          <w:rStyle w:val="None"/>
          <w:i/>
          <w:iCs/>
        </w:rPr>
      </w:pPr>
      <w:r>
        <w:rPr>
          <w:rStyle w:val="None"/>
          <w:i/>
          <w:iCs/>
        </w:rPr>
        <w:tab/>
        <w:t>(a)  Sample I/O formats, descriptions of cost analysis studies, results of user surveys</w:t>
      </w:r>
    </w:p>
    <w:p w:rsidR="00516583" w:rsidRDefault="00FD65FF">
      <w:pPr>
        <w:pStyle w:val="level2bullet"/>
        <w:rPr>
          <w:rStyle w:val="None"/>
          <w:i/>
          <w:iCs/>
        </w:rPr>
      </w:pPr>
      <w:r>
        <w:rPr>
          <w:rStyle w:val="None"/>
          <w:i/>
          <w:iCs/>
        </w:rPr>
        <w:tab/>
        <w:t>(b)  Supporting or background information that can help the readers of the SRS</w:t>
      </w:r>
    </w:p>
    <w:p w:rsidR="00516583" w:rsidRDefault="00FD65FF">
      <w:pPr>
        <w:pStyle w:val="level2bullet"/>
        <w:rPr>
          <w:rStyle w:val="None"/>
          <w:i/>
          <w:iCs/>
        </w:rPr>
      </w:pPr>
      <w:r>
        <w:rPr>
          <w:rStyle w:val="None"/>
          <w:i/>
          <w:iCs/>
        </w:rPr>
        <w:tab/>
        <w:t>(c)  A description of the problems to be solved by the software</w:t>
      </w:r>
    </w:p>
    <w:p w:rsidR="00516583" w:rsidRDefault="00FD65FF">
      <w:pPr>
        <w:pStyle w:val="level2bullet"/>
        <w:tabs>
          <w:tab w:val="clear" w:pos="720"/>
          <w:tab w:val="left" w:pos="990"/>
        </w:tabs>
        <w:ind w:left="990" w:hanging="702"/>
        <w:rPr>
          <w:rStyle w:val="None"/>
          <w:i/>
          <w:iCs/>
        </w:rPr>
      </w:pPr>
      <w:r>
        <w:rPr>
          <w:rStyle w:val="None"/>
          <w:i/>
          <w:iCs/>
        </w:rPr>
        <w:t xml:space="preserve">     (d)  Special packaging instructions for the code and the media to meet security, export, initial loading, or other requirements</w:t>
      </w:r>
    </w:p>
    <w:p w:rsidR="00516583" w:rsidRDefault="00516583">
      <w:pPr>
        <w:pStyle w:val="level2bullet"/>
        <w:tabs>
          <w:tab w:val="clear" w:pos="720"/>
          <w:tab w:val="left" w:pos="540"/>
        </w:tabs>
        <w:ind w:left="0" w:firstLine="18"/>
      </w:pPr>
    </w:p>
    <w:p w:rsidR="00516583" w:rsidRDefault="00FD65FF">
      <w:pPr>
        <w:pStyle w:val="level2bullet"/>
        <w:tabs>
          <w:tab w:val="clear" w:pos="720"/>
          <w:tab w:val="left" w:pos="540"/>
        </w:tabs>
        <w:ind w:left="0" w:firstLine="18"/>
        <w:rPr>
          <w:rStyle w:val="None"/>
          <w:i/>
          <w:iCs/>
        </w:rPr>
      </w:pPr>
      <w:r>
        <w:rPr>
          <w:rStyle w:val="None"/>
          <w:i/>
          <w:iCs/>
        </w:rPr>
        <w:t>When Appendices are included, the SRS should explicitly state whether or not the Appendices are to be considered part of the requirements.</w:t>
      </w:r>
    </w:p>
    <w:p w:rsidR="00516583" w:rsidRDefault="00FD65FF">
      <w:pPr>
        <w:tabs>
          <w:tab w:val="clear" w:pos="5760"/>
          <w:tab w:val="left" w:pos="360"/>
          <w:tab w:val="left" w:pos="1260"/>
          <w:tab w:val="left" w:pos="3240"/>
        </w:tabs>
        <w:ind w:right="0"/>
      </w:pPr>
      <w:r>
        <w:t xml:space="preserve"> </w:t>
      </w:r>
    </w:p>
    <w:p w:rsidR="00516583" w:rsidRDefault="00516583">
      <w:pPr>
        <w:tabs>
          <w:tab w:val="clear" w:pos="5760"/>
          <w:tab w:val="left" w:pos="360"/>
          <w:tab w:val="left" w:pos="1260"/>
          <w:tab w:val="left" w:pos="3240"/>
        </w:tabs>
        <w:ind w:right="0"/>
      </w:pPr>
    </w:p>
    <w:p w:rsidR="00516583" w:rsidRDefault="00FD65FF">
      <w:pPr>
        <w:tabs>
          <w:tab w:val="clear" w:pos="5760"/>
          <w:tab w:val="left" w:pos="360"/>
          <w:tab w:val="left" w:pos="1260"/>
          <w:tab w:val="left" w:pos="3240"/>
        </w:tabs>
        <w:ind w:right="0"/>
      </w:pPr>
      <w:r>
        <w:t>Tables on the following pages provide alternate ways to structure section 3 on the specific requirements.  You should pick the best one of these to organize section 3 requirements.</w:t>
      </w:r>
    </w:p>
    <w:p w:rsidR="00516583" w:rsidRDefault="00FD65FF">
      <w:pPr>
        <w:tabs>
          <w:tab w:val="clear" w:pos="5760"/>
          <w:tab w:val="left" w:pos="360"/>
          <w:tab w:val="left" w:pos="1080"/>
          <w:tab w:val="left" w:pos="1260"/>
          <w:tab w:val="left" w:pos="1440"/>
          <w:tab w:val="left" w:pos="3240"/>
        </w:tabs>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mode: Version 1</w:t>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39"/>
        </w:numPr>
        <w:ind w:right="0"/>
      </w:pPr>
      <w:r>
        <w:t>User interfaces</w:t>
      </w:r>
    </w:p>
    <w:p w:rsidR="00516583" w:rsidRDefault="00FD65FF">
      <w:pPr>
        <w:numPr>
          <w:ilvl w:val="0"/>
          <w:numId w:val="39"/>
        </w:numPr>
        <w:ind w:right="0"/>
      </w:pPr>
      <w:r>
        <w:t>Hardware interfaces</w:t>
      </w:r>
    </w:p>
    <w:p w:rsidR="00516583" w:rsidRDefault="00FD65FF">
      <w:pPr>
        <w:numPr>
          <w:ilvl w:val="0"/>
          <w:numId w:val="39"/>
        </w:numPr>
        <w:ind w:right="0"/>
      </w:pPr>
      <w:r>
        <w:t>Software interfaces</w:t>
      </w:r>
    </w:p>
    <w:p w:rsidR="00516583" w:rsidRDefault="00FD65FF">
      <w:pPr>
        <w:numPr>
          <w:ilvl w:val="0"/>
          <w:numId w:val="39"/>
        </w:numPr>
        <w:ind w:right="0"/>
      </w:pPr>
      <w:r>
        <w:t>Communications interfaces</w:t>
      </w:r>
    </w:p>
    <w:p w:rsidR="00516583" w:rsidRDefault="00FD65FF">
      <w:pPr>
        <w:numPr>
          <w:ilvl w:val="0"/>
          <w:numId w:val="42"/>
        </w:numPr>
        <w:ind w:right="0"/>
      </w:pPr>
      <w:r>
        <w:t>Functional requirements</w:t>
      </w:r>
    </w:p>
    <w:p w:rsidR="00516583" w:rsidRDefault="00FD65FF">
      <w:pPr>
        <w:tabs>
          <w:tab w:val="clear" w:pos="5760"/>
          <w:tab w:val="left" w:pos="360"/>
          <w:tab w:val="left" w:pos="1080"/>
          <w:tab w:val="left" w:pos="1260"/>
          <w:tab w:val="left" w:pos="1440"/>
          <w:tab w:val="left" w:pos="3240"/>
        </w:tabs>
        <w:ind w:right="0"/>
      </w:pPr>
      <w:r>
        <w:t xml:space="preserve">        3.2.1 Mode 1</w:t>
      </w:r>
    </w:p>
    <w:p w:rsidR="00516583" w:rsidRDefault="00FD65FF">
      <w:pPr>
        <w:tabs>
          <w:tab w:val="clear" w:pos="5760"/>
          <w:tab w:val="left" w:pos="360"/>
          <w:tab w:val="left" w:pos="1080"/>
          <w:tab w:val="left" w:pos="1260"/>
          <w:tab w:val="left" w:pos="1440"/>
          <w:tab w:val="left" w:pos="3240"/>
        </w:tabs>
        <w:ind w:left="420" w:right="0"/>
      </w:pPr>
      <w:r>
        <w:t xml:space="preserve">   3.2.1.1  Functional requirement 1.1</w:t>
      </w:r>
    </w:p>
    <w:p w:rsidR="00516583" w:rsidRDefault="00FD65FF">
      <w:pPr>
        <w:tabs>
          <w:tab w:val="clear" w:pos="5760"/>
          <w:tab w:val="left" w:pos="360"/>
          <w:tab w:val="left" w:pos="1080"/>
          <w:tab w:val="left" w:pos="1260"/>
          <w:tab w:val="left" w:pos="1440"/>
          <w:tab w:val="left" w:pos="3240"/>
        </w:tabs>
        <w:ind w:right="0"/>
      </w:pPr>
      <w:r>
        <w:tab/>
        <w:t xml:space="preserve">     .....</w:t>
      </w:r>
    </w:p>
    <w:p w:rsidR="00516583" w:rsidRDefault="00FD65FF">
      <w:pPr>
        <w:tabs>
          <w:tab w:val="clear" w:pos="5760"/>
          <w:tab w:val="left" w:pos="360"/>
          <w:tab w:val="left" w:pos="1080"/>
          <w:tab w:val="left" w:pos="1260"/>
          <w:tab w:val="left" w:pos="1440"/>
          <w:tab w:val="left" w:pos="3240"/>
        </w:tabs>
        <w:ind w:right="0"/>
      </w:pPr>
      <w:r>
        <w:tab/>
        <w:t xml:space="preserve">    3.2.1.</w:t>
      </w:r>
      <w:r>
        <w:rPr>
          <w:rStyle w:val="None"/>
          <w:i/>
          <w:iCs/>
        </w:rPr>
        <w:t>n</w:t>
      </w:r>
      <w:r>
        <w:t xml:space="preserve">  Functional requirement 1.</w:t>
      </w:r>
      <w:r>
        <w:rPr>
          <w:rStyle w:val="None"/>
          <w:i/>
          <w:iCs/>
        </w:rPr>
        <w:t>n</w:t>
      </w:r>
    </w:p>
    <w:p w:rsidR="00516583" w:rsidRDefault="00FD65FF">
      <w:pPr>
        <w:numPr>
          <w:ilvl w:val="0"/>
          <w:numId w:val="45"/>
        </w:numPr>
        <w:ind w:right="0"/>
      </w:pPr>
      <w:r>
        <w:t>Mode 2</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ab/>
        <w:t xml:space="preserve"> 3.2.</w:t>
      </w:r>
      <w:r>
        <w:rPr>
          <w:rStyle w:val="None"/>
          <w:i/>
          <w:iCs/>
        </w:rPr>
        <w:t>m</w:t>
      </w:r>
      <w:r>
        <w:t xml:space="preserve"> Mode </w:t>
      </w:r>
      <w:r>
        <w:rPr>
          <w:rStyle w:val="None"/>
          <w:i/>
          <w:iCs/>
        </w:rPr>
        <w:t>m</w:t>
      </w:r>
    </w:p>
    <w:p w:rsidR="00516583" w:rsidRDefault="00FD65FF">
      <w:pPr>
        <w:tabs>
          <w:tab w:val="clear" w:pos="5760"/>
          <w:tab w:val="left" w:pos="360"/>
          <w:tab w:val="left" w:pos="1080"/>
          <w:tab w:val="left" w:pos="1260"/>
          <w:tab w:val="left" w:pos="1440"/>
          <w:tab w:val="left" w:pos="3240"/>
        </w:tabs>
        <w:ind w:left="420" w:right="0"/>
      </w:pPr>
      <w:r>
        <w:t xml:space="preserve">   3.2.</w:t>
      </w:r>
      <w:r>
        <w:rPr>
          <w:rStyle w:val="None"/>
          <w:i/>
          <w:iCs/>
        </w:rPr>
        <w:t>m</w:t>
      </w:r>
      <w:r>
        <w:t xml:space="preserve">.1 Functional requirement </w:t>
      </w:r>
      <w:r>
        <w:rPr>
          <w:rStyle w:val="None"/>
          <w:i/>
          <w:iCs/>
        </w:rPr>
        <w:t>m</w:t>
      </w:r>
      <w:r>
        <w:t>.1</w:t>
      </w:r>
    </w:p>
    <w:p w:rsidR="00516583" w:rsidRDefault="00FD65FF">
      <w:pPr>
        <w:tabs>
          <w:tab w:val="clear" w:pos="5760"/>
          <w:tab w:val="left" w:pos="360"/>
          <w:tab w:val="left" w:pos="1080"/>
          <w:tab w:val="left" w:pos="1260"/>
          <w:tab w:val="left" w:pos="1440"/>
          <w:tab w:val="left" w:pos="3240"/>
        </w:tabs>
        <w:ind w:right="0"/>
      </w:pPr>
      <w:r>
        <w:tab/>
        <w:t xml:space="preserve">     .....</w:t>
      </w:r>
    </w:p>
    <w:p w:rsidR="00516583" w:rsidRDefault="00FD65FF">
      <w:pPr>
        <w:tabs>
          <w:tab w:val="clear" w:pos="5760"/>
          <w:tab w:val="left" w:pos="360"/>
          <w:tab w:val="left" w:pos="1080"/>
          <w:tab w:val="left" w:pos="1260"/>
          <w:tab w:val="left" w:pos="1440"/>
          <w:tab w:val="left" w:pos="3240"/>
        </w:tabs>
        <w:ind w:right="0"/>
      </w:pPr>
      <w:r>
        <w:tab/>
        <w:t xml:space="preserve">    3.2.</w:t>
      </w:r>
      <w:r>
        <w:rPr>
          <w:rStyle w:val="None"/>
          <w:i/>
          <w:iCs/>
        </w:rPr>
        <w:t>m.n</w:t>
      </w:r>
      <w:r>
        <w:t xml:space="preserve">  Functional requirement </w:t>
      </w:r>
      <w:r>
        <w:rPr>
          <w:rStyle w:val="None"/>
          <w:i/>
          <w:iCs/>
        </w:rPr>
        <w:t>m.n</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FD65FF">
      <w:pPr>
        <w:tabs>
          <w:tab w:val="clear" w:pos="5760"/>
          <w:tab w:val="left" w:pos="360"/>
          <w:tab w:val="left" w:pos="1080"/>
          <w:tab w:val="left" w:pos="1260"/>
          <w:tab w:val="left" w:pos="1440"/>
          <w:tab w:val="left" w:pos="3240"/>
        </w:tabs>
        <w:ind w:right="0"/>
      </w:pPr>
      <w:r>
        <w:tab/>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mode: Version 2</w:t>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Functional Requirements</w:t>
      </w:r>
    </w:p>
    <w:p w:rsidR="00516583" w:rsidRDefault="00FD65FF">
      <w:pPr>
        <w:numPr>
          <w:ilvl w:val="0"/>
          <w:numId w:val="47"/>
        </w:numPr>
        <w:ind w:right="0"/>
      </w:pPr>
      <w:r>
        <w:t>Mode 1</w:t>
      </w:r>
    </w:p>
    <w:p w:rsidR="00516583" w:rsidRDefault="00FD65FF">
      <w:pPr>
        <w:tabs>
          <w:tab w:val="clear" w:pos="5760"/>
          <w:tab w:val="left" w:pos="360"/>
          <w:tab w:val="left" w:pos="1080"/>
          <w:tab w:val="left" w:pos="1260"/>
          <w:tab w:val="left" w:pos="1440"/>
          <w:tab w:val="left" w:pos="3240"/>
        </w:tabs>
        <w:ind w:left="420" w:right="0"/>
      </w:pPr>
      <w:r>
        <w:t xml:space="preserve">   3.1.1.1 External interfaces</w:t>
      </w:r>
    </w:p>
    <w:p w:rsidR="00516583" w:rsidRDefault="00FD65FF">
      <w:pPr>
        <w:tabs>
          <w:tab w:val="clear" w:pos="5760"/>
          <w:tab w:val="left" w:pos="360"/>
          <w:tab w:val="left" w:pos="1080"/>
          <w:tab w:val="left" w:pos="1260"/>
          <w:tab w:val="left" w:pos="1440"/>
          <w:tab w:val="left" w:pos="3240"/>
        </w:tabs>
        <w:ind w:right="0"/>
      </w:pPr>
      <w:r>
        <w:tab/>
      </w:r>
      <w:r>
        <w:tab/>
        <w:t xml:space="preserve"> 3.1.1.1  User interfaces</w:t>
      </w:r>
    </w:p>
    <w:p w:rsidR="00516583" w:rsidRDefault="00FD65FF">
      <w:pPr>
        <w:tabs>
          <w:tab w:val="clear" w:pos="5760"/>
          <w:tab w:val="left" w:pos="360"/>
          <w:tab w:val="left" w:pos="1080"/>
          <w:tab w:val="left" w:pos="1260"/>
          <w:tab w:val="left" w:pos="1440"/>
          <w:tab w:val="left" w:pos="3240"/>
        </w:tabs>
        <w:ind w:right="0"/>
      </w:pPr>
      <w:r>
        <w:tab/>
      </w:r>
      <w:r>
        <w:tab/>
        <w:t xml:space="preserve"> 3.1.1.2  Hardware interfaces</w:t>
      </w:r>
    </w:p>
    <w:p w:rsidR="00516583" w:rsidRDefault="00FD65FF">
      <w:pPr>
        <w:tabs>
          <w:tab w:val="clear" w:pos="5760"/>
          <w:tab w:val="left" w:pos="360"/>
          <w:tab w:val="left" w:pos="1080"/>
          <w:tab w:val="left" w:pos="1260"/>
          <w:tab w:val="left" w:pos="1440"/>
          <w:tab w:val="left" w:pos="3240"/>
        </w:tabs>
        <w:ind w:right="0"/>
      </w:pPr>
      <w:r>
        <w:tab/>
      </w:r>
      <w:r>
        <w:tab/>
        <w:t xml:space="preserve"> 3.1.1.3  Software interfaces</w:t>
      </w:r>
    </w:p>
    <w:p w:rsidR="00516583" w:rsidRDefault="00FD65FF">
      <w:pPr>
        <w:tabs>
          <w:tab w:val="clear" w:pos="5760"/>
          <w:tab w:val="left" w:pos="360"/>
          <w:tab w:val="left" w:pos="1080"/>
          <w:tab w:val="left" w:pos="1260"/>
          <w:tab w:val="left" w:pos="1440"/>
          <w:tab w:val="left" w:pos="3240"/>
        </w:tabs>
        <w:ind w:right="0"/>
      </w:pPr>
      <w:r>
        <w:tab/>
      </w:r>
      <w:r>
        <w:tab/>
        <w:t xml:space="preserve"> 3.1.1.4  Communications interfaces</w:t>
      </w:r>
    </w:p>
    <w:p w:rsidR="00516583" w:rsidRDefault="00FD65FF">
      <w:pPr>
        <w:tabs>
          <w:tab w:val="clear" w:pos="5760"/>
          <w:tab w:val="left" w:pos="360"/>
          <w:tab w:val="left" w:pos="1080"/>
          <w:tab w:val="left" w:pos="1260"/>
          <w:tab w:val="left" w:pos="1440"/>
          <w:tab w:val="left" w:pos="3240"/>
        </w:tabs>
        <w:ind w:right="0"/>
      </w:pPr>
      <w:r>
        <w:t xml:space="preserve">         3.1.1.2 Functional Requirement</w:t>
      </w:r>
    </w:p>
    <w:p w:rsidR="00516583" w:rsidRDefault="00FD65FF">
      <w:pPr>
        <w:tabs>
          <w:tab w:val="clear" w:pos="5760"/>
          <w:tab w:val="left" w:pos="360"/>
          <w:tab w:val="left" w:pos="1080"/>
          <w:tab w:val="left" w:pos="1260"/>
          <w:tab w:val="left" w:pos="1440"/>
          <w:tab w:val="left" w:pos="3240"/>
        </w:tabs>
        <w:ind w:right="0"/>
      </w:pPr>
      <w:r>
        <w:t xml:space="preserve">             3.1.1.2.1 Functional requirement 1</w:t>
      </w:r>
    </w:p>
    <w:p w:rsidR="00516583" w:rsidRDefault="00FD65FF">
      <w:pPr>
        <w:tabs>
          <w:tab w:val="clear" w:pos="5760"/>
          <w:tab w:val="left" w:pos="360"/>
          <w:tab w:val="left" w:pos="1080"/>
          <w:tab w:val="left" w:pos="1260"/>
          <w:tab w:val="left" w:pos="1440"/>
          <w:tab w:val="left" w:pos="3240"/>
        </w:tabs>
        <w:ind w:right="0"/>
      </w:pPr>
      <w:r>
        <w:tab/>
        <w:t xml:space="preserve">       .....</w:t>
      </w:r>
    </w:p>
    <w:p w:rsidR="00516583" w:rsidRDefault="00FD65FF">
      <w:pPr>
        <w:tabs>
          <w:tab w:val="clear" w:pos="5760"/>
          <w:tab w:val="left" w:pos="360"/>
          <w:tab w:val="left" w:pos="1080"/>
          <w:tab w:val="left" w:pos="1260"/>
          <w:tab w:val="left" w:pos="1440"/>
          <w:tab w:val="left" w:pos="3240"/>
        </w:tabs>
        <w:ind w:right="0"/>
      </w:pPr>
      <w:r>
        <w:t xml:space="preserve">             3.1.1.2.</w:t>
      </w:r>
      <w:r>
        <w:rPr>
          <w:rStyle w:val="None"/>
          <w:i/>
          <w:iCs/>
        </w:rPr>
        <w:t>n</w:t>
      </w:r>
      <w:r>
        <w:t xml:space="preserve"> Functional requirement </w:t>
      </w:r>
      <w:r>
        <w:rPr>
          <w:rStyle w:val="None"/>
          <w:i/>
          <w:iCs/>
        </w:rPr>
        <w:t>n</w:t>
      </w:r>
      <w:r>
        <w:t xml:space="preserve"> </w:t>
      </w:r>
    </w:p>
    <w:p w:rsidR="00516583" w:rsidRDefault="00FD65FF">
      <w:pPr>
        <w:tabs>
          <w:tab w:val="clear" w:pos="5760"/>
          <w:tab w:val="left" w:pos="360"/>
          <w:tab w:val="left" w:pos="1080"/>
          <w:tab w:val="left" w:pos="1260"/>
          <w:tab w:val="left" w:pos="1440"/>
          <w:tab w:val="left" w:pos="3240"/>
        </w:tabs>
        <w:ind w:right="0"/>
      </w:pPr>
      <w:r>
        <w:t xml:space="preserve">         3.1.1.3 Performance</w:t>
      </w:r>
    </w:p>
    <w:p w:rsidR="00516583" w:rsidRDefault="00FD65FF">
      <w:pPr>
        <w:tabs>
          <w:tab w:val="clear" w:pos="5760"/>
          <w:tab w:val="left" w:pos="360"/>
          <w:tab w:val="left" w:pos="1080"/>
          <w:tab w:val="left" w:pos="1260"/>
          <w:tab w:val="left" w:pos="1440"/>
          <w:tab w:val="left" w:pos="3240"/>
        </w:tabs>
        <w:ind w:right="0"/>
      </w:pPr>
      <w:r>
        <w:t xml:space="preserve">      3.1.2 Mode 2</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3.1.</w:t>
      </w:r>
      <w:r>
        <w:rPr>
          <w:rStyle w:val="None"/>
          <w:i/>
          <w:iCs/>
        </w:rPr>
        <w:t>m</w:t>
      </w:r>
      <w:r>
        <w:t xml:space="preserve"> Mode </w:t>
      </w:r>
      <w:r>
        <w:rPr>
          <w:rStyle w:val="None"/>
          <w:i/>
          <w:iCs/>
        </w:rPr>
        <w:t>m</w:t>
      </w:r>
    </w:p>
    <w:p w:rsidR="00516583" w:rsidRDefault="00FD65FF">
      <w:pPr>
        <w:numPr>
          <w:ilvl w:val="0"/>
          <w:numId w:val="50"/>
        </w:numPr>
        <w:ind w:right="0"/>
      </w:pPr>
      <w:r>
        <w:t>Design constraints</w:t>
      </w:r>
    </w:p>
    <w:p w:rsidR="00516583" w:rsidRDefault="00FD65FF">
      <w:pPr>
        <w:numPr>
          <w:ilvl w:val="0"/>
          <w:numId w:val="49"/>
        </w:numPr>
        <w:ind w:right="0"/>
      </w:pPr>
      <w:r>
        <w:t>Software system attributes</w:t>
      </w:r>
    </w:p>
    <w:p w:rsidR="00516583" w:rsidRDefault="00FD65FF">
      <w:pPr>
        <w:numPr>
          <w:ilvl w:val="0"/>
          <w:numId w:val="49"/>
        </w:numPr>
        <w:ind w:right="0"/>
      </w:pPr>
      <w:r>
        <w:t>Other requirements</w:t>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pPr>
      <w:r>
        <w:tab/>
        <w:t xml:space="preserve"> </w:t>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pPr>
      <w:r>
        <w:tab/>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user class  (i.e. different types of users -&gt;System Adminstrators, Managers, Clerks, etc.)</w:t>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52"/>
        </w:numPr>
        <w:ind w:right="0"/>
      </w:pPr>
      <w:r>
        <w:t>User interfaces</w:t>
      </w:r>
    </w:p>
    <w:p w:rsidR="00516583" w:rsidRDefault="00FD65FF">
      <w:pPr>
        <w:numPr>
          <w:ilvl w:val="0"/>
          <w:numId w:val="52"/>
        </w:numPr>
        <w:ind w:right="0"/>
      </w:pPr>
      <w:r>
        <w:t>Hardware interfaces</w:t>
      </w:r>
    </w:p>
    <w:p w:rsidR="00516583" w:rsidRDefault="00FD65FF">
      <w:pPr>
        <w:numPr>
          <w:ilvl w:val="0"/>
          <w:numId w:val="52"/>
        </w:numPr>
        <w:ind w:right="0"/>
      </w:pPr>
      <w:r>
        <w:t>Software interfaces</w:t>
      </w:r>
    </w:p>
    <w:p w:rsidR="00516583" w:rsidRDefault="00FD65FF">
      <w:pPr>
        <w:numPr>
          <w:ilvl w:val="0"/>
          <w:numId w:val="52"/>
        </w:numPr>
        <w:ind w:right="0"/>
      </w:pPr>
      <w:r>
        <w:t>Communications interfaces</w:t>
      </w:r>
    </w:p>
    <w:p w:rsidR="00516583" w:rsidRDefault="00FD65FF">
      <w:pPr>
        <w:numPr>
          <w:ilvl w:val="0"/>
          <w:numId w:val="55"/>
        </w:numPr>
        <w:ind w:right="0"/>
      </w:pPr>
      <w:r>
        <w:t>Functional requirements</w:t>
      </w:r>
    </w:p>
    <w:p w:rsidR="00516583" w:rsidRDefault="00FD65FF">
      <w:pPr>
        <w:tabs>
          <w:tab w:val="clear" w:pos="5760"/>
          <w:tab w:val="left" w:pos="360"/>
          <w:tab w:val="left" w:pos="1080"/>
          <w:tab w:val="left" w:pos="1260"/>
          <w:tab w:val="left" w:pos="1440"/>
          <w:tab w:val="left" w:pos="3240"/>
        </w:tabs>
        <w:ind w:right="0"/>
      </w:pPr>
      <w:r>
        <w:t xml:space="preserve">        3.2.1  User class 1</w:t>
      </w:r>
    </w:p>
    <w:p w:rsidR="00516583" w:rsidRDefault="00FD65FF">
      <w:pPr>
        <w:tabs>
          <w:tab w:val="clear" w:pos="5760"/>
          <w:tab w:val="left" w:pos="360"/>
          <w:tab w:val="left" w:pos="1080"/>
          <w:tab w:val="left" w:pos="1260"/>
          <w:tab w:val="left" w:pos="1440"/>
          <w:tab w:val="left" w:pos="3240"/>
        </w:tabs>
        <w:ind w:left="420" w:right="0"/>
      </w:pPr>
      <w:r>
        <w:t xml:space="preserve">   3.2.1.1 Functional requirement 1.1</w:t>
      </w:r>
    </w:p>
    <w:p w:rsidR="00516583" w:rsidRDefault="00FD65FF">
      <w:pPr>
        <w:tabs>
          <w:tab w:val="clear" w:pos="5760"/>
          <w:tab w:val="left" w:pos="360"/>
          <w:tab w:val="left" w:pos="1080"/>
          <w:tab w:val="left" w:pos="1260"/>
          <w:tab w:val="left" w:pos="1440"/>
          <w:tab w:val="left" w:pos="3240"/>
        </w:tabs>
        <w:ind w:right="0"/>
      </w:pPr>
      <w:r>
        <w:tab/>
        <w:t xml:space="preserve">     .....</w:t>
      </w:r>
    </w:p>
    <w:p w:rsidR="00516583" w:rsidRDefault="00FD65FF">
      <w:pPr>
        <w:tabs>
          <w:tab w:val="clear" w:pos="5760"/>
          <w:tab w:val="left" w:pos="360"/>
          <w:tab w:val="left" w:pos="1080"/>
          <w:tab w:val="left" w:pos="1260"/>
          <w:tab w:val="left" w:pos="1440"/>
          <w:tab w:val="left" w:pos="3240"/>
        </w:tabs>
        <w:ind w:right="0"/>
      </w:pPr>
      <w:r>
        <w:tab/>
        <w:t xml:space="preserve">    3.2.1.</w:t>
      </w:r>
      <w:r>
        <w:rPr>
          <w:rStyle w:val="None"/>
          <w:i/>
          <w:iCs/>
        </w:rPr>
        <w:t>n</w:t>
      </w:r>
      <w:r>
        <w:t xml:space="preserve">  Functional requirement 1.</w:t>
      </w:r>
      <w:r>
        <w:rPr>
          <w:rStyle w:val="None"/>
          <w:i/>
          <w:iCs/>
        </w:rPr>
        <w:t>n</w:t>
      </w:r>
    </w:p>
    <w:p w:rsidR="00516583" w:rsidRDefault="00FD65FF">
      <w:pPr>
        <w:numPr>
          <w:ilvl w:val="0"/>
          <w:numId w:val="58"/>
        </w:numPr>
        <w:ind w:right="0"/>
      </w:pPr>
      <w:r>
        <w:t xml:space="preserve"> User class 2</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pPr>
      <w:r>
        <w:tab/>
        <w:t xml:space="preserve"> 3.2.</w:t>
      </w:r>
      <w:r>
        <w:rPr>
          <w:rStyle w:val="None"/>
          <w:i/>
          <w:iCs/>
        </w:rPr>
        <w:t>m</w:t>
      </w:r>
      <w:r>
        <w:t xml:space="preserve"> User class </w:t>
      </w:r>
      <w:r>
        <w:rPr>
          <w:rStyle w:val="None"/>
          <w:i/>
          <w:iCs/>
        </w:rPr>
        <w:t>m</w:t>
      </w:r>
    </w:p>
    <w:p w:rsidR="00516583" w:rsidRDefault="00FD65FF">
      <w:pPr>
        <w:tabs>
          <w:tab w:val="clear" w:pos="5760"/>
          <w:tab w:val="left" w:pos="360"/>
          <w:tab w:val="left" w:pos="1080"/>
          <w:tab w:val="left" w:pos="1260"/>
          <w:tab w:val="left" w:pos="1440"/>
          <w:tab w:val="left" w:pos="3240"/>
        </w:tabs>
        <w:ind w:left="420" w:right="0"/>
      </w:pPr>
      <w:r>
        <w:t xml:space="preserve">   3.2.</w:t>
      </w:r>
      <w:r>
        <w:rPr>
          <w:rStyle w:val="None"/>
          <w:i/>
          <w:iCs/>
        </w:rPr>
        <w:t>m</w:t>
      </w:r>
      <w:r>
        <w:t xml:space="preserve">.1 Functional requirement </w:t>
      </w:r>
      <w:r>
        <w:rPr>
          <w:rStyle w:val="None"/>
          <w:i/>
          <w:iCs/>
        </w:rPr>
        <w:t>m</w:t>
      </w:r>
      <w:r>
        <w:t>.1</w:t>
      </w:r>
    </w:p>
    <w:p w:rsidR="00516583" w:rsidRDefault="00FD65FF">
      <w:pPr>
        <w:tabs>
          <w:tab w:val="clear" w:pos="5760"/>
          <w:tab w:val="left" w:pos="360"/>
          <w:tab w:val="left" w:pos="1080"/>
          <w:tab w:val="left" w:pos="1260"/>
          <w:tab w:val="left" w:pos="1440"/>
          <w:tab w:val="left" w:pos="3240"/>
        </w:tabs>
        <w:ind w:right="0"/>
      </w:pPr>
      <w:r>
        <w:tab/>
        <w:t xml:space="preserve">     .....</w:t>
      </w:r>
    </w:p>
    <w:p w:rsidR="00516583" w:rsidRDefault="00FD65FF">
      <w:pPr>
        <w:tabs>
          <w:tab w:val="clear" w:pos="5760"/>
          <w:tab w:val="left" w:pos="360"/>
          <w:tab w:val="left" w:pos="1080"/>
          <w:tab w:val="left" w:pos="1260"/>
          <w:tab w:val="left" w:pos="1440"/>
          <w:tab w:val="left" w:pos="3240"/>
        </w:tabs>
        <w:ind w:right="0"/>
        <w:rPr>
          <w:rStyle w:val="None"/>
          <w:i/>
          <w:iCs/>
        </w:rPr>
      </w:pPr>
      <w:r>
        <w:tab/>
        <w:t xml:space="preserve">    3.2.</w:t>
      </w:r>
      <w:r>
        <w:rPr>
          <w:rStyle w:val="None"/>
          <w:i/>
          <w:iCs/>
        </w:rPr>
        <w:t>m.n</w:t>
      </w:r>
      <w:r>
        <w:t xml:space="preserve">  Functional requirement </w:t>
      </w:r>
      <w:r>
        <w:rPr>
          <w:rStyle w:val="None"/>
          <w:i/>
          <w:iCs/>
        </w:rPr>
        <w:t>m.n</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FD65FF">
      <w:pPr>
        <w:tabs>
          <w:tab w:val="clear" w:pos="5760"/>
          <w:tab w:val="left" w:pos="360"/>
          <w:tab w:val="left" w:pos="1080"/>
          <w:tab w:val="left" w:pos="1260"/>
          <w:tab w:val="left" w:pos="1440"/>
          <w:tab w:val="left" w:pos="3240"/>
        </w:tabs>
        <w:ind w:right="0"/>
      </w:pPr>
      <w:r>
        <w:tab/>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object (Good if you did an object-oriented analysis as part of your requirements)</w:t>
      </w:r>
    </w:p>
    <w:p w:rsidR="00516583" w:rsidRDefault="00516583">
      <w:pPr>
        <w:tabs>
          <w:tab w:val="clear" w:pos="5760"/>
          <w:tab w:val="left" w:pos="360"/>
          <w:tab w:val="left" w:pos="1080"/>
          <w:tab w:val="left" w:pos="1260"/>
          <w:tab w:val="left" w:pos="1440"/>
          <w:tab w:val="left" w:pos="3240"/>
        </w:tabs>
        <w:ind w:right="0"/>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60"/>
        </w:numPr>
        <w:ind w:right="0"/>
      </w:pPr>
      <w:r>
        <w:t xml:space="preserve"> User interfaces</w:t>
      </w:r>
    </w:p>
    <w:p w:rsidR="00516583" w:rsidRDefault="00FD65FF">
      <w:pPr>
        <w:numPr>
          <w:ilvl w:val="0"/>
          <w:numId w:val="60"/>
        </w:numPr>
        <w:ind w:right="0"/>
      </w:pPr>
      <w:r>
        <w:t xml:space="preserve"> Hardware interfaces</w:t>
      </w:r>
    </w:p>
    <w:p w:rsidR="00516583" w:rsidRDefault="00FD65FF">
      <w:pPr>
        <w:numPr>
          <w:ilvl w:val="0"/>
          <w:numId w:val="60"/>
        </w:numPr>
        <w:ind w:right="0"/>
      </w:pPr>
      <w:r>
        <w:t xml:space="preserve"> Software interfaces</w:t>
      </w:r>
    </w:p>
    <w:p w:rsidR="00516583" w:rsidRDefault="00FD65FF">
      <w:pPr>
        <w:numPr>
          <w:ilvl w:val="0"/>
          <w:numId w:val="60"/>
        </w:numPr>
        <w:ind w:right="0"/>
      </w:pPr>
      <w:r>
        <w:t xml:space="preserve"> Communications interfaces</w:t>
      </w:r>
    </w:p>
    <w:p w:rsidR="00516583" w:rsidRDefault="00FD65FF">
      <w:pPr>
        <w:numPr>
          <w:ilvl w:val="0"/>
          <w:numId w:val="63"/>
        </w:numPr>
        <w:ind w:right="0"/>
      </w:pPr>
      <w:r>
        <w:t xml:space="preserve"> Classes/Objects </w:t>
      </w:r>
    </w:p>
    <w:p w:rsidR="00516583" w:rsidRDefault="00FD65FF">
      <w:pPr>
        <w:tabs>
          <w:tab w:val="clear" w:pos="5760"/>
          <w:tab w:val="left" w:pos="360"/>
          <w:tab w:val="left" w:pos="1080"/>
          <w:tab w:val="left" w:pos="1260"/>
          <w:tab w:val="left" w:pos="1440"/>
          <w:tab w:val="left" w:pos="3240"/>
        </w:tabs>
        <w:ind w:right="0"/>
      </w:pPr>
      <w:r>
        <w:t xml:space="preserve">       3.2.1  Class/Object 1</w:t>
      </w:r>
    </w:p>
    <w:p w:rsidR="00516583" w:rsidRDefault="00FD65FF">
      <w:pPr>
        <w:tabs>
          <w:tab w:val="clear" w:pos="5760"/>
          <w:tab w:val="left" w:pos="360"/>
          <w:tab w:val="left" w:pos="1080"/>
          <w:tab w:val="left" w:pos="1260"/>
          <w:tab w:val="left" w:pos="1440"/>
          <w:tab w:val="left" w:pos="3240"/>
        </w:tabs>
        <w:ind w:left="420" w:right="0"/>
      </w:pPr>
      <w:r>
        <w:t xml:space="preserve">   3.2.1.1  Attributes (direct or inherited)</w:t>
      </w:r>
    </w:p>
    <w:p w:rsidR="00516583" w:rsidRDefault="00FD65FF">
      <w:pPr>
        <w:numPr>
          <w:ilvl w:val="0"/>
          <w:numId w:val="65"/>
        </w:numPr>
        <w:ind w:right="0"/>
      </w:pPr>
      <w:r>
        <w:t xml:space="preserve"> Attribute 1</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3.2.1.1.</w:t>
      </w:r>
      <w:r>
        <w:rPr>
          <w:rStyle w:val="None"/>
          <w:i/>
          <w:iCs/>
        </w:rPr>
        <w:t>n</w:t>
      </w:r>
      <w:r>
        <w:t xml:space="preserve">  Attribute </w:t>
      </w:r>
      <w:r>
        <w:rPr>
          <w:rStyle w:val="None"/>
          <w:i/>
          <w:iCs/>
        </w:rPr>
        <w:t>n</w:t>
      </w:r>
    </w:p>
    <w:p w:rsidR="00516583" w:rsidRDefault="00516583">
      <w:pPr>
        <w:tabs>
          <w:tab w:val="clear" w:pos="5760"/>
          <w:tab w:val="left" w:pos="360"/>
          <w:tab w:val="left" w:pos="1080"/>
          <w:tab w:val="left" w:pos="1260"/>
          <w:tab w:val="left" w:pos="1440"/>
          <w:tab w:val="left" w:pos="3240"/>
        </w:tabs>
        <w:ind w:right="0"/>
      </w:pPr>
    </w:p>
    <w:p w:rsidR="00516583" w:rsidRDefault="00FD65FF">
      <w:pPr>
        <w:numPr>
          <w:ilvl w:val="0"/>
          <w:numId w:val="68"/>
        </w:numPr>
        <w:ind w:right="0"/>
      </w:pPr>
      <w:r>
        <w:t xml:space="preserve"> Functions (services, methods, direct or inherited)</w:t>
      </w:r>
    </w:p>
    <w:p w:rsidR="00516583" w:rsidRDefault="00FD65FF">
      <w:pPr>
        <w:tabs>
          <w:tab w:val="clear" w:pos="5760"/>
          <w:tab w:val="left" w:pos="360"/>
          <w:tab w:val="left" w:pos="1080"/>
          <w:tab w:val="left" w:pos="1260"/>
          <w:tab w:val="left" w:pos="1440"/>
          <w:tab w:val="left" w:pos="3240"/>
        </w:tabs>
        <w:ind w:right="0"/>
      </w:pPr>
      <w:r>
        <w:t xml:space="preserve">             3.2.1.2.1  Functional requirement 1.1</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3.2.1.2.</w:t>
      </w:r>
      <w:r>
        <w:rPr>
          <w:rStyle w:val="None"/>
          <w:i/>
          <w:iCs/>
        </w:rPr>
        <w:t>m</w:t>
      </w:r>
      <w:r>
        <w:t xml:space="preserve">  Functional requirement 1.</w:t>
      </w:r>
      <w:r>
        <w:rPr>
          <w:rStyle w:val="None"/>
          <w:i/>
          <w:iCs/>
        </w:rPr>
        <w:t>m</w:t>
      </w:r>
    </w:p>
    <w:p w:rsidR="00516583" w:rsidRDefault="00FD65FF">
      <w:pPr>
        <w:tabs>
          <w:tab w:val="clear" w:pos="5760"/>
          <w:tab w:val="left" w:pos="360"/>
          <w:tab w:val="left" w:pos="1080"/>
          <w:tab w:val="left" w:pos="1260"/>
          <w:tab w:val="left" w:pos="1440"/>
          <w:tab w:val="left" w:pos="3240"/>
        </w:tabs>
        <w:ind w:right="0"/>
      </w:pPr>
      <w:r>
        <w:t xml:space="preserve">          3.2.1.3  Messages (communications received or sent)</w:t>
      </w:r>
    </w:p>
    <w:p w:rsidR="00516583" w:rsidRDefault="00FD65FF">
      <w:pPr>
        <w:tabs>
          <w:tab w:val="clear" w:pos="5760"/>
          <w:tab w:val="left" w:pos="360"/>
          <w:tab w:val="left" w:pos="1080"/>
          <w:tab w:val="left" w:pos="1260"/>
          <w:tab w:val="left" w:pos="1440"/>
          <w:tab w:val="left" w:pos="3240"/>
        </w:tabs>
        <w:ind w:right="0"/>
      </w:pPr>
      <w:r>
        <w:t xml:space="preserve">         3.2.2  Class/Object 2</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w:t>
      </w:r>
      <w:r>
        <w:rPr>
          <w:rStyle w:val="None"/>
          <w:i/>
          <w:iCs/>
        </w:rPr>
        <w:t xml:space="preserve">p </w:t>
      </w:r>
      <w:r>
        <w:t xml:space="preserve">Class/Object </w:t>
      </w:r>
      <w:r>
        <w:rPr>
          <w:rStyle w:val="None"/>
          <w:i/>
          <w:iCs/>
        </w:rPr>
        <w:t>p</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516583">
      <w:pPr>
        <w:tabs>
          <w:tab w:val="clear" w:pos="5760"/>
          <w:tab w:val="left" w:pos="360"/>
          <w:tab w:val="left" w:pos="1080"/>
          <w:tab w:val="left" w:pos="1260"/>
          <w:tab w:val="left" w:pos="1440"/>
          <w:tab w:val="left" w:pos="3240"/>
        </w:tabs>
        <w:ind w:right="0"/>
      </w:pPr>
    </w:p>
    <w:p w:rsidR="00516583" w:rsidRDefault="00516583">
      <w:pPr>
        <w:tabs>
          <w:tab w:val="clear" w:pos="5760"/>
          <w:tab w:val="left" w:pos="360"/>
          <w:tab w:val="left" w:pos="1080"/>
          <w:tab w:val="left" w:pos="1260"/>
          <w:tab w:val="left" w:pos="1440"/>
          <w:tab w:val="left" w:pos="3240"/>
        </w:tabs>
        <w:ind w:right="0"/>
      </w:pPr>
    </w:p>
    <w:p w:rsidR="00516583" w:rsidRDefault="00516583">
      <w:pPr>
        <w:tabs>
          <w:tab w:val="clear" w:pos="5760"/>
          <w:tab w:val="left" w:pos="360"/>
          <w:tab w:val="left" w:pos="1080"/>
          <w:tab w:val="left" w:pos="1260"/>
          <w:tab w:val="left" w:pos="1440"/>
          <w:tab w:val="left" w:pos="3240"/>
        </w:tabs>
        <w:ind w:right="0"/>
      </w:pPr>
    </w:p>
    <w:p w:rsidR="00516583" w:rsidRDefault="00516583">
      <w:pPr>
        <w:tabs>
          <w:tab w:val="clear" w:pos="5760"/>
          <w:tab w:val="left" w:pos="1520"/>
        </w:tabs>
      </w:pP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feature (Good when there are clearly delimited feature sets.</w:t>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70"/>
        </w:numPr>
        <w:ind w:right="0"/>
      </w:pPr>
      <w:r>
        <w:t>User interfaces</w:t>
      </w:r>
    </w:p>
    <w:p w:rsidR="00516583" w:rsidRDefault="00FD65FF">
      <w:pPr>
        <w:numPr>
          <w:ilvl w:val="0"/>
          <w:numId w:val="70"/>
        </w:numPr>
        <w:ind w:right="0"/>
      </w:pPr>
      <w:r>
        <w:t>Hardware interfaces</w:t>
      </w:r>
    </w:p>
    <w:p w:rsidR="00516583" w:rsidRDefault="00FD65FF">
      <w:pPr>
        <w:numPr>
          <w:ilvl w:val="0"/>
          <w:numId w:val="70"/>
        </w:numPr>
        <w:ind w:right="0"/>
      </w:pPr>
      <w:r>
        <w:t>Software interfaces</w:t>
      </w:r>
    </w:p>
    <w:p w:rsidR="00516583" w:rsidRDefault="00FD65FF">
      <w:pPr>
        <w:numPr>
          <w:ilvl w:val="0"/>
          <w:numId w:val="70"/>
        </w:numPr>
        <w:ind w:right="0"/>
      </w:pPr>
      <w:r>
        <w:t>Communications interfaces</w:t>
      </w:r>
    </w:p>
    <w:p w:rsidR="00516583" w:rsidRDefault="00FD65FF">
      <w:pPr>
        <w:numPr>
          <w:ilvl w:val="0"/>
          <w:numId w:val="73"/>
        </w:numPr>
        <w:ind w:right="0"/>
      </w:pPr>
      <w:r>
        <w:t xml:space="preserve"> System features</w:t>
      </w:r>
    </w:p>
    <w:p w:rsidR="00516583" w:rsidRDefault="00FD65FF">
      <w:pPr>
        <w:tabs>
          <w:tab w:val="clear" w:pos="5760"/>
          <w:tab w:val="left" w:pos="360"/>
          <w:tab w:val="left" w:pos="1080"/>
          <w:tab w:val="left" w:pos="1260"/>
          <w:tab w:val="left" w:pos="1440"/>
          <w:tab w:val="left" w:pos="3240"/>
        </w:tabs>
        <w:ind w:left="780" w:right="0" w:hanging="360"/>
      </w:pPr>
      <w:r>
        <w:t>3.2.1  System Feature 1</w:t>
      </w:r>
    </w:p>
    <w:p w:rsidR="00516583" w:rsidRDefault="00FD65FF">
      <w:pPr>
        <w:tabs>
          <w:tab w:val="clear" w:pos="5760"/>
          <w:tab w:val="left" w:pos="360"/>
          <w:tab w:val="left" w:pos="1080"/>
          <w:tab w:val="left" w:pos="1260"/>
          <w:tab w:val="left" w:pos="1440"/>
          <w:tab w:val="left" w:pos="3240"/>
        </w:tabs>
        <w:ind w:left="960" w:right="0" w:hanging="360"/>
      </w:pPr>
      <w:r>
        <w:t>3.2.1.1  Introduction/Purpose of feature</w:t>
      </w:r>
    </w:p>
    <w:p w:rsidR="00516583" w:rsidRDefault="00FD65FF">
      <w:pPr>
        <w:tabs>
          <w:tab w:val="clear" w:pos="5760"/>
          <w:tab w:val="left" w:pos="360"/>
          <w:tab w:val="left" w:pos="1080"/>
          <w:tab w:val="left" w:pos="1260"/>
          <w:tab w:val="left" w:pos="1440"/>
          <w:tab w:val="left" w:pos="3240"/>
        </w:tabs>
        <w:ind w:left="960" w:right="0" w:hanging="360"/>
      </w:pPr>
      <w:r>
        <w:t>3.2.1.2  Stimulus/Response sequence</w:t>
      </w:r>
    </w:p>
    <w:p w:rsidR="00516583" w:rsidRDefault="00FD65FF">
      <w:pPr>
        <w:tabs>
          <w:tab w:val="clear" w:pos="5760"/>
          <w:tab w:val="left" w:pos="360"/>
          <w:tab w:val="left" w:pos="1080"/>
          <w:tab w:val="left" w:pos="1260"/>
          <w:tab w:val="left" w:pos="1440"/>
          <w:tab w:val="left" w:pos="3240"/>
        </w:tabs>
        <w:ind w:right="0"/>
      </w:pPr>
      <w:r>
        <w:t xml:space="preserve">                3.2.1.3  Associated functional requirements</w:t>
      </w:r>
    </w:p>
    <w:p w:rsidR="00516583" w:rsidRDefault="00FD65FF">
      <w:pPr>
        <w:tabs>
          <w:tab w:val="clear" w:pos="5760"/>
          <w:tab w:val="left" w:pos="360"/>
          <w:tab w:val="left" w:pos="1080"/>
          <w:tab w:val="left" w:pos="1260"/>
          <w:tab w:val="left" w:pos="1440"/>
          <w:tab w:val="left" w:pos="3240"/>
        </w:tabs>
        <w:ind w:right="0"/>
      </w:pPr>
      <w:r>
        <w:t xml:space="preserve">                   3.2.1.3.1  Functional requirement 1</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3.2.1.3.</w:t>
      </w:r>
      <w:r>
        <w:rPr>
          <w:rStyle w:val="None"/>
          <w:i/>
          <w:iCs/>
        </w:rPr>
        <w:t>n</w:t>
      </w:r>
      <w:r>
        <w:t xml:space="preserve">  Functional requirement </w:t>
      </w:r>
      <w:r>
        <w:rPr>
          <w:rStyle w:val="None"/>
          <w:i/>
          <w:iCs/>
        </w:rPr>
        <w:t>n</w:t>
      </w:r>
    </w:p>
    <w:p w:rsidR="00516583" w:rsidRDefault="00FD65FF">
      <w:pPr>
        <w:tabs>
          <w:tab w:val="clear" w:pos="5760"/>
          <w:tab w:val="left" w:pos="360"/>
          <w:tab w:val="left" w:pos="1080"/>
          <w:tab w:val="left" w:pos="1260"/>
          <w:tab w:val="left" w:pos="1440"/>
          <w:tab w:val="left" w:pos="3240"/>
        </w:tabs>
        <w:ind w:right="0"/>
      </w:pPr>
      <w:r>
        <w:t xml:space="preserve"> </w:t>
      </w:r>
      <w:r>
        <w:tab/>
        <w:t xml:space="preserve"> 3.2.2  System Feature 2</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ab/>
        <w:t xml:space="preserve"> 3.2.</w:t>
      </w:r>
      <w:r>
        <w:rPr>
          <w:rStyle w:val="None"/>
          <w:i/>
          <w:iCs/>
        </w:rPr>
        <w:t>m</w:t>
      </w:r>
      <w:r>
        <w:t xml:space="preserve"> System Feature </w:t>
      </w:r>
      <w:r>
        <w:rPr>
          <w:rStyle w:val="None"/>
          <w:i/>
          <w:iCs/>
        </w:rPr>
        <w:t>m</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FD65FF">
      <w:pPr>
        <w:tabs>
          <w:tab w:val="clear" w:pos="5760"/>
          <w:tab w:val="left" w:pos="360"/>
          <w:tab w:val="left" w:pos="1080"/>
          <w:tab w:val="left" w:pos="1260"/>
          <w:tab w:val="left" w:pos="1440"/>
          <w:tab w:val="left" w:pos="3240"/>
        </w:tabs>
        <w:ind w:right="0"/>
      </w:pPr>
      <w:r>
        <w:tab/>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stimulus  (Good for event driven systems where the events form logical groupings)</w:t>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75"/>
        </w:numPr>
        <w:ind w:right="0"/>
      </w:pPr>
      <w:r>
        <w:t>User interfaces</w:t>
      </w:r>
    </w:p>
    <w:p w:rsidR="00516583" w:rsidRDefault="00FD65FF">
      <w:pPr>
        <w:numPr>
          <w:ilvl w:val="0"/>
          <w:numId w:val="75"/>
        </w:numPr>
        <w:ind w:right="0"/>
      </w:pPr>
      <w:r>
        <w:t>Hardware interfaces</w:t>
      </w:r>
    </w:p>
    <w:p w:rsidR="00516583" w:rsidRDefault="00FD65FF">
      <w:pPr>
        <w:numPr>
          <w:ilvl w:val="0"/>
          <w:numId w:val="75"/>
        </w:numPr>
        <w:ind w:right="0"/>
      </w:pPr>
      <w:r>
        <w:t>Software interfaces</w:t>
      </w:r>
    </w:p>
    <w:p w:rsidR="00516583" w:rsidRDefault="00FD65FF">
      <w:pPr>
        <w:numPr>
          <w:ilvl w:val="0"/>
          <w:numId w:val="75"/>
        </w:numPr>
        <w:ind w:right="0"/>
      </w:pPr>
      <w:r>
        <w:t>Communications interfaces</w:t>
      </w:r>
    </w:p>
    <w:p w:rsidR="00516583" w:rsidRDefault="00FD65FF">
      <w:pPr>
        <w:numPr>
          <w:ilvl w:val="0"/>
          <w:numId w:val="78"/>
        </w:numPr>
        <w:ind w:right="0"/>
      </w:pPr>
      <w:r>
        <w:t>Functional requirements</w:t>
      </w:r>
    </w:p>
    <w:p w:rsidR="00516583" w:rsidRDefault="00FD65FF">
      <w:pPr>
        <w:tabs>
          <w:tab w:val="clear" w:pos="5760"/>
          <w:tab w:val="left" w:pos="360"/>
          <w:tab w:val="left" w:pos="1080"/>
          <w:tab w:val="left" w:pos="1260"/>
          <w:tab w:val="left" w:pos="1440"/>
          <w:tab w:val="left" w:pos="3240"/>
        </w:tabs>
        <w:ind w:right="0"/>
      </w:pPr>
      <w:r>
        <w:t xml:space="preserve">        3.2.1  Stimulus 1</w:t>
      </w:r>
    </w:p>
    <w:p w:rsidR="00516583" w:rsidRDefault="00FD65FF">
      <w:r>
        <w:rPr>
          <w:rFonts w:eastAsia="Arial Unicode MS" w:cs="Arial Unicode MS"/>
        </w:rPr>
        <w:t xml:space="preserve">           3.2.1.1  Functional requirement 1.1</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3.2.1.</w:t>
      </w:r>
      <w:r>
        <w:rPr>
          <w:rStyle w:val="None"/>
          <w:i/>
          <w:iCs/>
        </w:rPr>
        <w:t>n</w:t>
      </w:r>
      <w:r>
        <w:t xml:space="preserve">  Functional requirement 1.</w:t>
      </w:r>
      <w:r>
        <w:rPr>
          <w:rStyle w:val="None"/>
          <w:i/>
          <w:iCs/>
        </w:rPr>
        <w:t>n</w:t>
      </w:r>
    </w:p>
    <w:p w:rsidR="00516583" w:rsidRDefault="00FD65FF">
      <w:pPr>
        <w:tabs>
          <w:tab w:val="clear" w:pos="5760"/>
          <w:tab w:val="left" w:pos="360"/>
          <w:tab w:val="left" w:pos="1080"/>
          <w:tab w:val="left" w:pos="1260"/>
          <w:tab w:val="left" w:pos="1440"/>
          <w:tab w:val="left" w:pos="3240"/>
        </w:tabs>
        <w:ind w:right="0"/>
      </w:pPr>
      <w:r>
        <w:t xml:space="preserve">        3.2.2   Stimulus 2</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w:t>
      </w:r>
      <w:r>
        <w:rPr>
          <w:rStyle w:val="None"/>
          <w:i/>
          <w:iCs/>
        </w:rPr>
        <w:t>m</w:t>
      </w:r>
      <w:r>
        <w:t xml:space="preserve">  Stimulus </w:t>
      </w:r>
      <w:r>
        <w:rPr>
          <w:rStyle w:val="None"/>
          <w:i/>
          <w:iCs/>
        </w:rPr>
        <w:t>m</w:t>
      </w:r>
    </w:p>
    <w:p w:rsidR="00516583" w:rsidRDefault="00FD65FF">
      <w:r>
        <w:rPr>
          <w:rFonts w:eastAsia="Arial Unicode MS" w:cs="Arial Unicode MS"/>
        </w:rPr>
        <w:t xml:space="preserve">           3.2.</w:t>
      </w:r>
      <w:r>
        <w:rPr>
          <w:rStyle w:val="None"/>
          <w:rFonts w:eastAsia="Arial Unicode MS" w:cs="Arial Unicode MS"/>
          <w:i/>
          <w:iCs/>
        </w:rPr>
        <w:t>m</w:t>
      </w:r>
      <w:r>
        <w:rPr>
          <w:rFonts w:eastAsia="Arial Unicode MS" w:cs="Arial Unicode MS"/>
        </w:rPr>
        <w:t xml:space="preserve">.1  Functional requirement </w:t>
      </w:r>
      <w:r>
        <w:rPr>
          <w:rStyle w:val="None"/>
          <w:rFonts w:eastAsia="Arial Unicode MS" w:cs="Arial Unicode MS"/>
          <w:i/>
          <w:iCs/>
        </w:rPr>
        <w:t>m</w:t>
      </w:r>
      <w:r>
        <w:rPr>
          <w:rFonts w:eastAsia="Arial Unicode MS" w:cs="Arial Unicode MS"/>
        </w:rPr>
        <w:t>.1</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w:t>
      </w:r>
      <w:r>
        <w:rPr>
          <w:rStyle w:val="None"/>
          <w:i/>
          <w:iCs/>
        </w:rPr>
        <w:t>m.n</w:t>
      </w:r>
      <w:r>
        <w:t xml:space="preserve">  Functional requirement </w:t>
      </w:r>
      <w:r>
        <w:rPr>
          <w:rStyle w:val="None"/>
          <w:i/>
          <w:iCs/>
        </w:rPr>
        <w:t>m.n</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response (Good for event driven systems where the responses form logical groupings)</w:t>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80"/>
        </w:numPr>
        <w:ind w:right="0"/>
      </w:pPr>
      <w:r>
        <w:t>User interfaces</w:t>
      </w:r>
    </w:p>
    <w:p w:rsidR="00516583" w:rsidRDefault="00FD65FF">
      <w:pPr>
        <w:numPr>
          <w:ilvl w:val="0"/>
          <w:numId w:val="80"/>
        </w:numPr>
        <w:ind w:right="0"/>
      </w:pPr>
      <w:r>
        <w:t>Hardware interfaces</w:t>
      </w:r>
    </w:p>
    <w:p w:rsidR="00516583" w:rsidRDefault="00FD65FF">
      <w:pPr>
        <w:numPr>
          <w:ilvl w:val="0"/>
          <w:numId w:val="80"/>
        </w:numPr>
        <w:ind w:right="0"/>
      </w:pPr>
      <w:r>
        <w:t>Software interfaces</w:t>
      </w:r>
    </w:p>
    <w:p w:rsidR="00516583" w:rsidRDefault="00FD65FF">
      <w:pPr>
        <w:numPr>
          <w:ilvl w:val="0"/>
          <w:numId w:val="80"/>
        </w:numPr>
        <w:ind w:right="0"/>
      </w:pPr>
      <w:r>
        <w:t>Communications interfaces</w:t>
      </w:r>
    </w:p>
    <w:p w:rsidR="00516583" w:rsidRDefault="00FD65FF">
      <w:pPr>
        <w:numPr>
          <w:ilvl w:val="0"/>
          <w:numId w:val="83"/>
        </w:numPr>
        <w:ind w:right="0"/>
      </w:pPr>
      <w:r>
        <w:t>Functional requirements</w:t>
      </w:r>
    </w:p>
    <w:p w:rsidR="00516583" w:rsidRDefault="00FD65FF">
      <w:pPr>
        <w:tabs>
          <w:tab w:val="clear" w:pos="5760"/>
          <w:tab w:val="left" w:pos="360"/>
          <w:tab w:val="left" w:pos="1080"/>
          <w:tab w:val="left" w:pos="1260"/>
          <w:tab w:val="left" w:pos="1440"/>
          <w:tab w:val="left" w:pos="3240"/>
        </w:tabs>
        <w:ind w:right="0"/>
      </w:pPr>
      <w:r>
        <w:t xml:space="preserve">       3.2.1  Response 1</w:t>
      </w:r>
    </w:p>
    <w:p w:rsidR="00516583" w:rsidRDefault="00FD65FF">
      <w:r>
        <w:rPr>
          <w:rFonts w:eastAsia="Arial Unicode MS" w:cs="Arial Unicode MS"/>
        </w:rPr>
        <w:t xml:space="preserve">           3.2.1.1  Functional requirement 1.1</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3.2.1.</w:t>
      </w:r>
      <w:r>
        <w:rPr>
          <w:rStyle w:val="None"/>
          <w:i/>
          <w:iCs/>
        </w:rPr>
        <w:t>n</w:t>
      </w:r>
      <w:r>
        <w:t xml:space="preserve">  Functional requirement 1.</w:t>
      </w:r>
      <w:r>
        <w:rPr>
          <w:rStyle w:val="None"/>
          <w:i/>
          <w:iCs/>
        </w:rPr>
        <w:t>n</w:t>
      </w:r>
    </w:p>
    <w:p w:rsidR="00516583" w:rsidRDefault="00FD65FF">
      <w:pPr>
        <w:tabs>
          <w:tab w:val="clear" w:pos="5760"/>
          <w:tab w:val="left" w:pos="360"/>
          <w:tab w:val="left" w:pos="1080"/>
          <w:tab w:val="left" w:pos="1260"/>
          <w:tab w:val="left" w:pos="1440"/>
          <w:tab w:val="left" w:pos="3240"/>
        </w:tabs>
        <w:ind w:right="0"/>
      </w:pPr>
      <w:r>
        <w:t xml:space="preserve">       3.2.2   Response 2</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w:t>
      </w:r>
      <w:r>
        <w:rPr>
          <w:rStyle w:val="None"/>
          <w:i/>
          <w:iCs/>
        </w:rPr>
        <w:t>m</w:t>
      </w:r>
      <w:r>
        <w:t xml:space="preserve">  Response </w:t>
      </w:r>
      <w:r>
        <w:rPr>
          <w:rStyle w:val="None"/>
          <w:i/>
          <w:iCs/>
        </w:rPr>
        <w:t>m</w:t>
      </w:r>
    </w:p>
    <w:p w:rsidR="00516583" w:rsidRDefault="00FD65FF">
      <w:r>
        <w:rPr>
          <w:rFonts w:eastAsia="Arial Unicode MS" w:cs="Arial Unicode MS"/>
        </w:rPr>
        <w:t xml:space="preserve">           3.2.</w:t>
      </w:r>
      <w:r>
        <w:rPr>
          <w:rStyle w:val="None"/>
          <w:rFonts w:eastAsia="Arial Unicode MS" w:cs="Arial Unicode MS"/>
          <w:i/>
          <w:iCs/>
        </w:rPr>
        <w:t>m</w:t>
      </w:r>
      <w:r>
        <w:rPr>
          <w:rFonts w:eastAsia="Arial Unicode MS" w:cs="Arial Unicode MS"/>
        </w:rPr>
        <w:t xml:space="preserve">.1  Functional requirement </w:t>
      </w:r>
      <w:r>
        <w:rPr>
          <w:rStyle w:val="None"/>
          <w:rFonts w:eastAsia="Arial Unicode MS" w:cs="Arial Unicode MS"/>
          <w:i/>
          <w:iCs/>
        </w:rPr>
        <w:t>m</w:t>
      </w:r>
      <w:r>
        <w:rPr>
          <w:rFonts w:eastAsia="Arial Unicode MS" w:cs="Arial Unicode MS"/>
        </w:rPr>
        <w:t>.1</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w:t>
      </w:r>
      <w:r>
        <w:rPr>
          <w:rStyle w:val="None"/>
          <w:i/>
          <w:iCs/>
        </w:rPr>
        <w:t>m.n</w:t>
      </w:r>
      <w:r>
        <w:t xml:space="preserve">  Functional requirement </w:t>
      </w:r>
      <w:r>
        <w:rPr>
          <w:rStyle w:val="None"/>
          <w:i/>
          <w:iCs/>
        </w:rPr>
        <w:t>m.n</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Organized by functional hierarchy (Good if you have done structured analysis as part of your design.)</w:t>
      </w: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516583">
      <w:pPr>
        <w:tabs>
          <w:tab w:val="clear" w:pos="5760"/>
          <w:tab w:val="left" w:pos="360"/>
          <w:tab w:val="left" w:pos="1080"/>
          <w:tab w:val="left" w:pos="1260"/>
          <w:tab w:val="left" w:pos="1440"/>
          <w:tab w:val="left" w:pos="3240"/>
        </w:tabs>
        <w:ind w:right="0"/>
        <w:rPr>
          <w:rStyle w:val="None"/>
          <w:b/>
          <w:bCs/>
        </w:rPr>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85"/>
        </w:numPr>
        <w:ind w:right="0"/>
      </w:pPr>
      <w:r>
        <w:t>User interfaces</w:t>
      </w:r>
    </w:p>
    <w:p w:rsidR="00516583" w:rsidRDefault="00FD65FF">
      <w:pPr>
        <w:numPr>
          <w:ilvl w:val="0"/>
          <w:numId w:val="85"/>
        </w:numPr>
        <w:ind w:right="0"/>
      </w:pPr>
      <w:r>
        <w:t>Hardware interfaces</w:t>
      </w:r>
    </w:p>
    <w:p w:rsidR="00516583" w:rsidRDefault="00FD65FF">
      <w:pPr>
        <w:numPr>
          <w:ilvl w:val="0"/>
          <w:numId w:val="85"/>
        </w:numPr>
        <w:ind w:right="0"/>
      </w:pPr>
      <w:r>
        <w:t>Software interfaces</w:t>
      </w:r>
    </w:p>
    <w:p w:rsidR="00516583" w:rsidRDefault="00FD65FF">
      <w:pPr>
        <w:numPr>
          <w:ilvl w:val="0"/>
          <w:numId w:val="85"/>
        </w:numPr>
        <w:ind w:right="0"/>
      </w:pPr>
      <w:r>
        <w:t>Communications interfaces</w:t>
      </w:r>
    </w:p>
    <w:p w:rsidR="00516583" w:rsidRDefault="00FD65FF">
      <w:pPr>
        <w:numPr>
          <w:ilvl w:val="0"/>
          <w:numId w:val="88"/>
        </w:numPr>
        <w:ind w:right="0"/>
      </w:pPr>
      <w:r>
        <w:t>Functional requirements</w:t>
      </w:r>
    </w:p>
    <w:p w:rsidR="00516583" w:rsidRDefault="00FD65FF">
      <w:pPr>
        <w:tabs>
          <w:tab w:val="clear" w:pos="720"/>
          <w:tab w:val="clear" w:pos="5760"/>
          <w:tab w:val="left" w:pos="1080"/>
          <w:tab w:val="left" w:pos="1260"/>
          <w:tab w:val="left" w:pos="1440"/>
          <w:tab w:val="left" w:pos="3240"/>
        </w:tabs>
        <w:ind w:left="180" w:right="0" w:hanging="120"/>
      </w:pPr>
      <w:r>
        <w:t>3.2.1  Information flows</w:t>
      </w:r>
    </w:p>
    <w:p w:rsidR="00516583" w:rsidRDefault="00FD65FF">
      <w:pPr>
        <w:tabs>
          <w:tab w:val="clear" w:pos="720"/>
        </w:tabs>
        <w:ind w:left="90" w:right="0"/>
      </w:pPr>
      <w:r>
        <w:t xml:space="preserve">    3.2.1.1  Data flow diagram 1</w:t>
      </w:r>
    </w:p>
    <w:p w:rsidR="00516583" w:rsidRDefault="00FD65FF">
      <w:pPr>
        <w:numPr>
          <w:ilvl w:val="0"/>
          <w:numId w:val="90"/>
        </w:numPr>
      </w:pPr>
      <w:r>
        <w:t>Data entities</w:t>
      </w:r>
    </w:p>
    <w:p w:rsidR="00516583" w:rsidRDefault="00FD65FF">
      <w:pPr>
        <w:numPr>
          <w:ilvl w:val="0"/>
          <w:numId w:val="90"/>
        </w:numPr>
      </w:pPr>
      <w:r>
        <w:t>Pertinent processes</w:t>
      </w:r>
    </w:p>
    <w:p w:rsidR="00516583" w:rsidRDefault="00FD65FF">
      <w:pPr>
        <w:numPr>
          <w:ilvl w:val="0"/>
          <w:numId w:val="90"/>
        </w:numPr>
      </w:pPr>
      <w:r>
        <w:t>Topology</w:t>
      </w:r>
    </w:p>
    <w:p w:rsidR="00516583" w:rsidRDefault="00FD65FF">
      <w:pPr>
        <w:tabs>
          <w:tab w:val="clear" w:pos="720"/>
          <w:tab w:val="left" w:pos="180"/>
        </w:tabs>
        <w:ind w:left="270" w:right="0"/>
      </w:pPr>
      <w:r>
        <w:t xml:space="preserve"> 3.2.1.2  Data flow diagram 2</w:t>
      </w:r>
    </w:p>
    <w:p w:rsidR="00516583" w:rsidRDefault="00FD65FF">
      <w:pPr>
        <w:numPr>
          <w:ilvl w:val="0"/>
          <w:numId w:val="92"/>
        </w:numPr>
      </w:pPr>
      <w:r>
        <w:t>Data entities</w:t>
      </w:r>
    </w:p>
    <w:p w:rsidR="00516583" w:rsidRDefault="00FD65FF">
      <w:pPr>
        <w:numPr>
          <w:ilvl w:val="0"/>
          <w:numId w:val="92"/>
        </w:numPr>
      </w:pPr>
      <w:r>
        <w:t>Pertinent processes</w:t>
      </w:r>
    </w:p>
    <w:p w:rsidR="00516583" w:rsidRDefault="00FD65FF">
      <w:pPr>
        <w:numPr>
          <w:ilvl w:val="0"/>
          <w:numId w:val="92"/>
        </w:numPr>
      </w:pPr>
      <w:r>
        <w:t>Topology</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ind w:left="270" w:right="0"/>
      </w:pPr>
      <w:r>
        <w:t xml:space="preserve"> 3.2.1.</w:t>
      </w:r>
      <w:r>
        <w:rPr>
          <w:rStyle w:val="None"/>
          <w:i/>
          <w:iCs/>
        </w:rPr>
        <w:t>n</w:t>
      </w:r>
      <w:r>
        <w:t xml:space="preserve"> Data flow diagram </w:t>
      </w:r>
      <w:r>
        <w:rPr>
          <w:rStyle w:val="None"/>
          <w:i/>
          <w:iCs/>
        </w:rPr>
        <w:t>n</w:t>
      </w:r>
    </w:p>
    <w:p w:rsidR="00516583" w:rsidRDefault="00FD65FF">
      <w:pPr>
        <w:tabs>
          <w:tab w:val="clear" w:pos="720"/>
          <w:tab w:val="left" w:pos="630"/>
        </w:tabs>
        <w:ind w:left="540" w:right="0"/>
      </w:pPr>
      <w:r>
        <w:t>3.2.1.</w:t>
      </w:r>
      <w:r>
        <w:rPr>
          <w:rStyle w:val="None"/>
          <w:i/>
          <w:iCs/>
        </w:rPr>
        <w:t>n</w:t>
      </w:r>
      <w:r>
        <w:t>.1 Data entities</w:t>
      </w:r>
    </w:p>
    <w:p w:rsidR="00516583" w:rsidRDefault="00FD65FF">
      <w:pPr>
        <w:tabs>
          <w:tab w:val="clear" w:pos="720"/>
          <w:tab w:val="left" w:pos="630"/>
        </w:tabs>
        <w:ind w:left="540" w:right="0"/>
      </w:pPr>
      <w:r>
        <w:t>3.2.1.</w:t>
      </w:r>
      <w:r>
        <w:rPr>
          <w:rStyle w:val="None"/>
          <w:i/>
          <w:iCs/>
        </w:rPr>
        <w:t>n</w:t>
      </w:r>
      <w:r>
        <w:t>.2 Pertinent processes</w:t>
      </w:r>
    </w:p>
    <w:p w:rsidR="00516583" w:rsidRDefault="00FD65FF">
      <w:pPr>
        <w:tabs>
          <w:tab w:val="clear" w:pos="720"/>
          <w:tab w:val="left" w:pos="630"/>
        </w:tabs>
        <w:ind w:left="540" w:right="0"/>
      </w:pPr>
      <w:r>
        <w:t>3.2.1.</w:t>
      </w:r>
      <w:r>
        <w:rPr>
          <w:rStyle w:val="None"/>
          <w:i/>
          <w:iCs/>
        </w:rPr>
        <w:t>n</w:t>
      </w:r>
      <w:r>
        <w:t>.3 Topology</w:t>
      </w:r>
    </w:p>
    <w:p w:rsidR="00516583" w:rsidRDefault="00FD65FF">
      <w:pPr>
        <w:tabs>
          <w:tab w:val="clear" w:pos="5760"/>
          <w:tab w:val="left" w:pos="360"/>
          <w:tab w:val="left" w:pos="1080"/>
          <w:tab w:val="left" w:pos="1260"/>
          <w:tab w:val="left" w:pos="1440"/>
          <w:tab w:val="left" w:pos="3240"/>
        </w:tabs>
        <w:ind w:right="0"/>
      </w:pPr>
      <w:r>
        <w:t xml:space="preserve">       3.2.2 Process descriptions</w:t>
      </w:r>
    </w:p>
    <w:p w:rsidR="00516583" w:rsidRDefault="00FD65FF">
      <w:pPr>
        <w:numPr>
          <w:ilvl w:val="0"/>
          <w:numId w:val="94"/>
        </w:numPr>
        <w:ind w:right="0"/>
      </w:pPr>
      <w:r>
        <w:t>Process 1</w:t>
      </w:r>
    </w:p>
    <w:p w:rsidR="00516583" w:rsidRDefault="00FD65FF">
      <w:pPr>
        <w:numPr>
          <w:ilvl w:val="0"/>
          <w:numId w:val="96"/>
        </w:numPr>
        <w:ind w:right="0"/>
      </w:pPr>
      <w:r>
        <w:t>Input data entities</w:t>
      </w:r>
    </w:p>
    <w:p w:rsidR="00516583" w:rsidRDefault="00FD65FF">
      <w:pPr>
        <w:numPr>
          <w:ilvl w:val="0"/>
          <w:numId w:val="96"/>
        </w:numPr>
        <w:ind w:right="0"/>
      </w:pPr>
      <w:r>
        <w:t>Algorithm or formula of process</w:t>
      </w:r>
    </w:p>
    <w:p w:rsidR="00516583" w:rsidRDefault="00FD65FF">
      <w:pPr>
        <w:numPr>
          <w:ilvl w:val="0"/>
          <w:numId w:val="96"/>
        </w:numPr>
        <w:ind w:right="0"/>
      </w:pPr>
      <w:r>
        <w:t>Affected data entities</w:t>
      </w:r>
    </w:p>
    <w:p w:rsidR="00516583" w:rsidRDefault="00FD65FF">
      <w:pPr>
        <w:tabs>
          <w:tab w:val="clear" w:pos="720"/>
          <w:tab w:val="clear" w:pos="5760"/>
          <w:tab w:val="left" w:pos="1080"/>
          <w:tab w:val="left" w:pos="1260"/>
          <w:tab w:val="left" w:pos="1440"/>
          <w:tab w:val="left" w:pos="3240"/>
        </w:tabs>
        <w:ind w:left="270" w:right="0"/>
      </w:pPr>
      <w:r>
        <w:t xml:space="preserve">     3.2.2.2 Process 2</w:t>
      </w:r>
    </w:p>
    <w:p w:rsidR="00516583" w:rsidRDefault="00FD65FF">
      <w:pPr>
        <w:tabs>
          <w:tab w:val="clear" w:pos="720"/>
          <w:tab w:val="clear" w:pos="5760"/>
          <w:tab w:val="left" w:pos="1080"/>
          <w:tab w:val="left" w:pos="1260"/>
          <w:tab w:val="left" w:pos="1440"/>
          <w:tab w:val="left" w:pos="3240"/>
        </w:tabs>
        <w:ind w:left="270" w:right="0"/>
      </w:pPr>
      <w:r>
        <w:t xml:space="preserve">        3.2.2.2.1 Input data entities</w:t>
      </w:r>
    </w:p>
    <w:p w:rsidR="00516583" w:rsidRDefault="00FD65FF">
      <w:pPr>
        <w:tabs>
          <w:tab w:val="clear" w:pos="720"/>
          <w:tab w:val="clear" w:pos="5760"/>
          <w:tab w:val="left" w:pos="1080"/>
          <w:tab w:val="left" w:pos="1260"/>
          <w:tab w:val="left" w:pos="1440"/>
          <w:tab w:val="left" w:pos="3240"/>
        </w:tabs>
        <w:ind w:left="270" w:right="0"/>
      </w:pPr>
      <w:r>
        <w:t xml:space="preserve">        3.2.2.2.2 Algorithm or formula of process</w:t>
      </w:r>
    </w:p>
    <w:p w:rsidR="00516583" w:rsidRDefault="00FD65FF">
      <w:pPr>
        <w:tabs>
          <w:tab w:val="clear" w:pos="720"/>
          <w:tab w:val="clear" w:pos="5760"/>
          <w:tab w:val="left" w:pos="1080"/>
          <w:tab w:val="left" w:pos="1260"/>
          <w:tab w:val="left" w:pos="1440"/>
          <w:tab w:val="left" w:pos="3240"/>
        </w:tabs>
        <w:ind w:left="270" w:right="0"/>
      </w:pPr>
      <w:r>
        <w:t xml:space="preserve">        3.2.2.2.3 Affected data entities</w:t>
      </w:r>
    </w:p>
    <w:p w:rsidR="00516583" w:rsidRDefault="00FD65FF">
      <w:pPr>
        <w:tabs>
          <w:tab w:val="clear" w:pos="720"/>
          <w:tab w:val="clear" w:pos="5760"/>
          <w:tab w:val="left" w:pos="1080"/>
          <w:tab w:val="left" w:pos="1260"/>
          <w:tab w:val="left" w:pos="1440"/>
          <w:tab w:val="left" w:pos="3240"/>
        </w:tabs>
        <w:ind w:left="270" w:right="0"/>
      </w:pPr>
      <w:r>
        <w:t xml:space="preserve">        .….</w:t>
      </w:r>
    </w:p>
    <w:p w:rsidR="00516583" w:rsidRDefault="00FD65FF">
      <w:pPr>
        <w:tabs>
          <w:tab w:val="clear" w:pos="720"/>
          <w:tab w:val="clear" w:pos="5760"/>
          <w:tab w:val="left" w:pos="1080"/>
          <w:tab w:val="left" w:pos="1260"/>
          <w:tab w:val="left" w:pos="1440"/>
          <w:tab w:val="left" w:pos="3240"/>
        </w:tabs>
        <w:ind w:left="270" w:right="0"/>
        <w:rPr>
          <w:rStyle w:val="None"/>
          <w:i/>
          <w:iCs/>
        </w:rPr>
      </w:pPr>
      <w:r>
        <w:t xml:space="preserve">     3.2.2.</w:t>
      </w:r>
      <w:r>
        <w:rPr>
          <w:rStyle w:val="None"/>
          <w:i/>
          <w:iCs/>
        </w:rPr>
        <w:t>m</w:t>
      </w:r>
      <w:r>
        <w:t xml:space="preserve"> Process </w:t>
      </w:r>
      <w:r>
        <w:rPr>
          <w:rStyle w:val="None"/>
          <w:i/>
          <w:iCs/>
        </w:rPr>
        <w:t>m</w:t>
      </w:r>
    </w:p>
    <w:p w:rsidR="00516583" w:rsidRDefault="00FD65FF">
      <w:pPr>
        <w:tabs>
          <w:tab w:val="clear" w:pos="720"/>
          <w:tab w:val="clear" w:pos="5760"/>
          <w:tab w:val="left" w:pos="1080"/>
          <w:tab w:val="left" w:pos="1260"/>
          <w:tab w:val="left" w:pos="1440"/>
          <w:tab w:val="left" w:pos="3240"/>
        </w:tabs>
        <w:ind w:left="270" w:right="0"/>
      </w:pPr>
      <w:r>
        <w:t xml:space="preserve">        3.2.2.</w:t>
      </w:r>
      <w:r>
        <w:rPr>
          <w:rStyle w:val="None"/>
          <w:i/>
          <w:iCs/>
        </w:rPr>
        <w:t>m</w:t>
      </w:r>
      <w:r>
        <w:t>.1 Input data entities</w:t>
      </w:r>
    </w:p>
    <w:p w:rsidR="00516583" w:rsidRDefault="00FD65FF">
      <w:pPr>
        <w:tabs>
          <w:tab w:val="clear" w:pos="720"/>
          <w:tab w:val="clear" w:pos="5760"/>
          <w:tab w:val="left" w:pos="1080"/>
          <w:tab w:val="left" w:pos="1260"/>
          <w:tab w:val="left" w:pos="1440"/>
          <w:tab w:val="left" w:pos="3240"/>
        </w:tabs>
        <w:ind w:left="270" w:right="0"/>
      </w:pPr>
      <w:r>
        <w:t xml:space="preserve">        3.2.2.</w:t>
      </w:r>
      <w:r>
        <w:rPr>
          <w:rStyle w:val="None"/>
          <w:i/>
          <w:iCs/>
        </w:rPr>
        <w:t>m</w:t>
      </w:r>
      <w:r>
        <w:t>.2 Algorithm or formula of process</w:t>
      </w:r>
    </w:p>
    <w:p w:rsidR="00516583" w:rsidRDefault="00FD65FF">
      <w:pPr>
        <w:tabs>
          <w:tab w:val="clear" w:pos="5760"/>
          <w:tab w:val="left" w:pos="360"/>
          <w:tab w:val="left" w:pos="1080"/>
          <w:tab w:val="left" w:pos="1260"/>
          <w:tab w:val="left" w:pos="1440"/>
          <w:tab w:val="left" w:pos="3240"/>
        </w:tabs>
        <w:ind w:right="0"/>
      </w:pPr>
      <w:r>
        <w:t xml:space="preserve">             3.2.2.</w:t>
      </w:r>
      <w:r>
        <w:rPr>
          <w:rStyle w:val="None"/>
          <w:i/>
          <w:iCs/>
        </w:rPr>
        <w:t>m</w:t>
      </w:r>
      <w:r>
        <w:t>.3 Affected data entities</w:t>
      </w:r>
    </w:p>
    <w:p w:rsidR="00516583" w:rsidRDefault="00FD65FF">
      <w:pPr>
        <w:tabs>
          <w:tab w:val="clear" w:pos="5760"/>
          <w:tab w:val="left" w:pos="360"/>
          <w:tab w:val="left" w:pos="1080"/>
          <w:tab w:val="left" w:pos="1260"/>
          <w:tab w:val="left" w:pos="1440"/>
          <w:tab w:val="left" w:pos="3240"/>
        </w:tabs>
        <w:ind w:right="0"/>
      </w:pPr>
      <w:r>
        <w:t xml:space="preserve">      3.2.3 Data construct specifications</w:t>
      </w:r>
    </w:p>
    <w:p w:rsidR="00516583" w:rsidRDefault="00FD65FF">
      <w:pPr>
        <w:tabs>
          <w:tab w:val="clear" w:pos="5760"/>
          <w:tab w:val="left" w:pos="360"/>
          <w:tab w:val="left" w:pos="1080"/>
          <w:tab w:val="left" w:pos="1260"/>
          <w:tab w:val="left" w:pos="1440"/>
          <w:tab w:val="left" w:pos="3240"/>
        </w:tabs>
        <w:ind w:right="0"/>
      </w:pPr>
      <w:r>
        <w:t xml:space="preserve">         3.2.3.1 Construct 1</w:t>
      </w:r>
    </w:p>
    <w:p w:rsidR="00516583" w:rsidRDefault="00FD65FF">
      <w:pPr>
        <w:tabs>
          <w:tab w:val="clear" w:pos="5760"/>
          <w:tab w:val="left" w:pos="360"/>
          <w:tab w:val="left" w:pos="1080"/>
          <w:tab w:val="left" w:pos="1260"/>
          <w:tab w:val="left" w:pos="1440"/>
          <w:tab w:val="left" w:pos="3240"/>
        </w:tabs>
        <w:ind w:right="0"/>
      </w:pPr>
      <w:r>
        <w:t xml:space="preserve">             3.2.3.1.1 Record type</w:t>
      </w:r>
    </w:p>
    <w:p w:rsidR="00516583" w:rsidRDefault="00FD65FF">
      <w:pPr>
        <w:tabs>
          <w:tab w:val="clear" w:pos="5760"/>
          <w:tab w:val="left" w:pos="360"/>
          <w:tab w:val="left" w:pos="1080"/>
          <w:tab w:val="left" w:pos="1260"/>
          <w:tab w:val="left" w:pos="1440"/>
          <w:tab w:val="left" w:pos="3240"/>
        </w:tabs>
        <w:ind w:right="0"/>
      </w:pPr>
      <w:r>
        <w:t xml:space="preserve">             3.2.3.1.2 Constituent fields</w:t>
      </w:r>
    </w:p>
    <w:p w:rsidR="00516583" w:rsidRDefault="00FD65FF">
      <w:pPr>
        <w:tabs>
          <w:tab w:val="clear" w:pos="5760"/>
          <w:tab w:val="left" w:pos="360"/>
          <w:tab w:val="left" w:pos="1080"/>
          <w:tab w:val="left" w:pos="1260"/>
          <w:tab w:val="left" w:pos="1440"/>
          <w:tab w:val="left" w:pos="3240"/>
        </w:tabs>
        <w:ind w:right="0"/>
      </w:pPr>
      <w:r>
        <w:tab/>
        <w:t xml:space="preserve">   3.2.3.2 Construct 2</w:t>
      </w:r>
    </w:p>
    <w:p w:rsidR="00516583" w:rsidRDefault="00FD65FF">
      <w:pPr>
        <w:tabs>
          <w:tab w:val="clear" w:pos="5760"/>
          <w:tab w:val="left" w:pos="360"/>
          <w:tab w:val="left" w:pos="1080"/>
          <w:tab w:val="left" w:pos="1260"/>
          <w:tab w:val="left" w:pos="1440"/>
          <w:tab w:val="left" w:pos="3240"/>
        </w:tabs>
        <w:ind w:right="0"/>
      </w:pPr>
      <w:r>
        <w:t xml:space="preserve">             3.2.3.2.1 Record type</w:t>
      </w:r>
    </w:p>
    <w:p w:rsidR="00516583" w:rsidRDefault="00FD65FF">
      <w:pPr>
        <w:tabs>
          <w:tab w:val="clear" w:pos="5760"/>
          <w:tab w:val="left" w:pos="360"/>
          <w:tab w:val="left" w:pos="1080"/>
          <w:tab w:val="left" w:pos="1260"/>
          <w:tab w:val="left" w:pos="1440"/>
          <w:tab w:val="left" w:pos="3240"/>
        </w:tabs>
        <w:ind w:right="0"/>
      </w:pPr>
      <w:r>
        <w:t xml:space="preserve">             3.2.3.2.2 Constituent fields</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3.2.3.</w:t>
      </w:r>
      <w:r>
        <w:rPr>
          <w:rStyle w:val="None"/>
          <w:i/>
          <w:iCs/>
        </w:rPr>
        <w:t>p</w:t>
      </w:r>
      <w:r>
        <w:t xml:space="preserve"> Construct </w:t>
      </w:r>
      <w:r>
        <w:rPr>
          <w:rStyle w:val="None"/>
          <w:i/>
          <w:iCs/>
        </w:rPr>
        <w:t>p</w:t>
      </w:r>
    </w:p>
    <w:p w:rsidR="00516583" w:rsidRDefault="00FD65FF">
      <w:pPr>
        <w:tabs>
          <w:tab w:val="clear" w:pos="5760"/>
          <w:tab w:val="left" w:pos="360"/>
          <w:tab w:val="left" w:pos="1080"/>
          <w:tab w:val="left" w:pos="1260"/>
          <w:tab w:val="left" w:pos="1440"/>
          <w:tab w:val="left" w:pos="3240"/>
        </w:tabs>
        <w:ind w:right="0"/>
      </w:pPr>
      <w:r>
        <w:t xml:space="preserve">             3.2.3.</w:t>
      </w:r>
      <w:r>
        <w:rPr>
          <w:rStyle w:val="None"/>
          <w:i/>
          <w:iCs/>
        </w:rPr>
        <w:t>p</w:t>
      </w:r>
      <w:r>
        <w:t>.1 Record type</w:t>
      </w:r>
    </w:p>
    <w:p w:rsidR="00516583" w:rsidRDefault="00FD65FF">
      <w:pPr>
        <w:tabs>
          <w:tab w:val="clear" w:pos="5760"/>
          <w:tab w:val="left" w:pos="360"/>
          <w:tab w:val="left" w:pos="1080"/>
          <w:tab w:val="left" w:pos="1260"/>
          <w:tab w:val="left" w:pos="1440"/>
          <w:tab w:val="left" w:pos="3240"/>
        </w:tabs>
        <w:ind w:right="0"/>
      </w:pPr>
      <w:r>
        <w:lastRenderedPageBreak/>
        <w:t xml:space="preserve">             3.2.3.</w:t>
      </w:r>
      <w:r>
        <w:rPr>
          <w:rStyle w:val="None"/>
          <w:i/>
          <w:iCs/>
        </w:rPr>
        <w:t>p</w:t>
      </w:r>
      <w:r>
        <w:t>.2 Constituent fields</w:t>
      </w:r>
    </w:p>
    <w:p w:rsidR="00516583" w:rsidRDefault="00FD65FF">
      <w:pPr>
        <w:tabs>
          <w:tab w:val="clear" w:pos="5760"/>
          <w:tab w:val="left" w:pos="360"/>
          <w:tab w:val="left" w:pos="1080"/>
          <w:tab w:val="left" w:pos="1260"/>
          <w:tab w:val="left" w:pos="1440"/>
          <w:tab w:val="left" w:pos="3240"/>
        </w:tabs>
        <w:ind w:right="0"/>
      </w:pPr>
      <w:r>
        <w:t xml:space="preserve">      3.2.4 Data dictionary</w:t>
      </w:r>
    </w:p>
    <w:p w:rsidR="00516583" w:rsidRDefault="00FD65FF">
      <w:pPr>
        <w:tabs>
          <w:tab w:val="clear" w:pos="5760"/>
          <w:tab w:val="left" w:pos="360"/>
          <w:tab w:val="left" w:pos="1080"/>
          <w:tab w:val="left" w:pos="1260"/>
          <w:tab w:val="left" w:pos="1440"/>
          <w:tab w:val="left" w:pos="3240"/>
        </w:tabs>
        <w:ind w:right="0"/>
      </w:pPr>
      <w:r>
        <w:t xml:space="preserve">         3.2.4.1  Data element 1</w:t>
      </w:r>
    </w:p>
    <w:p w:rsidR="00516583" w:rsidRDefault="00FD65FF">
      <w:pPr>
        <w:tabs>
          <w:tab w:val="clear" w:pos="5760"/>
          <w:tab w:val="left" w:pos="360"/>
          <w:tab w:val="left" w:pos="1080"/>
          <w:tab w:val="left" w:pos="1260"/>
          <w:tab w:val="left" w:pos="1440"/>
          <w:tab w:val="left" w:pos="3240"/>
        </w:tabs>
        <w:ind w:right="0"/>
      </w:pPr>
      <w:r>
        <w:t xml:space="preserve">             3.2.4.1.1 Name</w:t>
      </w:r>
    </w:p>
    <w:p w:rsidR="00516583" w:rsidRDefault="00FD65FF">
      <w:pPr>
        <w:tabs>
          <w:tab w:val="clear" w:pos="5760"/>
          <w:tab w:val="left" w:pos="360"/>
          <w:tab w:val="left" w:pos="1080"/>
          <w:tab w:val="left" w:pos="1260"/>
          <w:tab w:val="left" w:pos="1440"/>
          <w:tab w:val="left" w:pos="3240"/>
        </w:tabs>
        <w:ind w:right="0"/>
      </w:pPr>
      <w:r>
        <w:t xml:space="preserve">             3.2.4.1.2 Representation  </w:t>
      </w:r>
    </w:p>
    <w:p w:rsidR="00516583" w:rsidRDefault="00FD65FF">
      <w:pPr>
        <w:tabs>
          <w:tab w:val="clear" w:pos="5760"/>
          <w:tab w:val="left" w:pos="360"/>
          <w:tab w:val="left" w:pos="1080"/>
          <w:tab w:val="left" w:pos="1260"/>
          <w:tab w:val="left" w:pos="1440"/>
          <w:tab w:val="left" w:pos="3240"/>
        </w:tabs>
        <w:ind w:right="0"/>
      </w:pPr>
      <w:r>
        <w:t xml:space="preserve">             3.2.4.1.3  Units/Format</w:t>
      </w:r>
    </w:p>
    <w:p w:rsidR="00516583" w:rsidRDefault="00FD65FF">
      <w:pPr>
        <w:tabs>
          <w:tab w:val="clear" w:pos="5760"/>
          <w:tab w:val="left" w:pos="360"/>
          <w:tab w:val="left" w:pos="1080"/>
          <w:tab w:val="left" w:pos="1260"/>
          <w:tab w:val="left" w:pos="1440"/>
          <w:tab w:val="left" w:pos="3240"/>
        </w:tabs>
        <w:ind w:right="0"/>
      </w:pPr>
      <w:r>
        <w:t xml:space="preserve">             3.2.4.1.4  Precision/Accuracy</w:t>
      </w:r>
    </w:p>
    <w:p w:rsidR="00516583" w:rsidRDefault="00FD65FF">
      <w:pPr>
        <w:tabs>
          <w:tab w:val="clear" w:pos="5760"/>
          <w:tab w:val="left" w:pos="360"/>
          <w:tab w:val="left" w:pos="1080"/>
          <w:tab w:val="left" w:pos="1260"/>
          <w:tab w:val="left" w:pos="1440"/>
          <w:tab w:val="left" w:pos="3240"/>
        </w:tabs>
        <w:ind w:right="0"/>
      </w:pPr>
      <w:r>
        <w:t xml:space="preserve">             3.2.4.1.5  Range</w:t>
      </w:r>
    </w:p>
    <w:p w:rsidR="00516583" w:rsidRDefault="00FD65FF">
      <w:pPr>
        <w:tabs>
          <w:tab w:val="clear" w:pos="5760"/>
          <w:tab w:val="left" w:pos="360"/>
          <w:tab w:val="left" w:pos="1080"/>
          <w:tab w:val="left" w:pos="1260"/>
          <w:tab w:val="left" w:pos="1440"/>
          <w:tab w:val="left" w:pos="3240"/>
        </w:tabs>
        <w:ind w:right="0"/>
      </w:pPr>
      <w:r>
        <w:t xml:space="preserve">        3.2.4.2  Data element 2</w:t>
      </w:r>
    </w:p>
    <w:p w:rsidR="00516583" w:rsidRDefault="00FD65FF">
      <w:pPr>
        <w:tabs>
          <w:tab w:val="clear" w:pos="5760"/>
          <w:tab w:val="left" w:pos="360"/>
          <w:tab w:val="left" w:pos="1080"/>
          <w:tab w:val="left" w:pos="1260"/>
          <w:tab w:val="left" w:pos="1440"/>
          <w:tab w:val="left" w:pos="3240"/>
        </w:tabs>
        <w:ind w:right="0"/>
      </w:pPr>
      <w:r>
        <w:t xml:space="preserve">             3.2.4.2.1 Name</w:t>
      </w:r>
    </w:p>
    <w:p w:rsidR="00516583" w:rsidRDefault="00FD65FF">
      <w:pPr>
        <w:tabs>
          <w:tab w:val="clear" w:pos="5760"/>
          <w:tab w:val="left" w:pos="360"/>
          <w:tab w:val="left" w:pos="1080"/>
          <w:tab w:val="left" w:pos="1260"/>
          <w:tab w:val="left" w:pos="1440"/>
          <w:tab w:val="left" w:pos="3240"/>
        </w:tabs>
        <w:ind w:right="0"/>
      </w:pPr>
      <w:r>
        <w:t xml:space="preserve">             3.2.4.2.2 Representation  </w:t>
      </w:r>
    </w:p>
    <w:p w:rsidR="00516583" w:rsidRDefault="00FD65FF">
      <w:pPr>
        <w:tabs>
          <w:tab w:val="clear" w:pos="5760"/>
          <w:tab w:val="left" w:pos="360"/>
          <w:tab w:val="left" w:pos="1080"/>
          <w:tab w:val="left" w:pos="1260"/>
          <w:tab w:val="left" w:pos="1440"/>
          <w:tab w:val="left" w:pos="3240"/>
        </w:tabs>
        <w:ind w:right="0"/>
      </w:pPr>
      <w:r>
        <w:t xml:space="preserve">             3.2.4.2.3  Units/Format</w:t>
      </w:r>
    </w:p>
    <w:p w:rsidR="00516583" w:rsidRDefault="00FD65FF">
      <w:pPr>
        <w:tabs>
          <w:tab w:val="clear" w:pos="5760"/>
          <w:tab w:val="left" w:pos="360"/>
          <w:tab w:val="left" w:pos="1080"/>
          <w:tab w:val="left" w:pos="1260"/>
          <w:tab w:val="left" w:pos="1440"/>
          <w:tab w:val="left" w:pos="3240"/>
        </w:tabs>
        <w:ind w:right="0"/>
      </w:pPr>
      <w:r>
        <w:t xml:space="preserve">             3.2.4.2.4  Precision/Accuracy</w:t>
      </w:r>
    </w:p>
    <w:p w:rsidR="00516583" w:rsidRDefault="00FD65FF">
      <w:pPr>
        <w:tabs>
          <w:tab w:val="clear" w:pos="5760"/>
          <w:tab w:val="left" w:pos="360"/>
          <w:tab w:val="left" w:pos="1080"/>
          <w:tab w:val="left" w:pos="1260"/>
          <w:tab w:val="left" w:pos="1440"/>
          <w:tab w:val="left" w:pos="3240"/>
        </w:tabs>
        <w:ind w:right="0"/>
      </w:pPr>
      <w:r>
        <w:t xml:space="preserve">             3.2.4.2.5  Range</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3.2.4.</w:t>
      </w:r>
      <w:r>
        <w:rPr>
          <w:rStyle w:val="None"/>
          <w:i/>
          <w:iCs/>
        </w:rPr>
        <w:t>q</w:t>
      </w:r>
      <w:r>
        <w:t xml:space="preserve">  Data element </w:t>
      </w:r>
      <w:r>
        <w:rPr>
          <w:rStyle w:val="None"/>
          <w:i/>
          <w:iCs/>
        </w:rPr>
        <w:t>q</w:t>
      </w:r>
    </w:p>
    <w:p w:rsidR="00516583" w:rsidRDefault="00FD65FF">
      <w:pPr>
        <w:tabs>
          <w:tab w:val="clear" w:pos="5760"/>
          <w:tab w:val="left" w:pos="360"/>
          <w:tab w:val="left" w:pos="1080"/>
          <w:tab w:val="left" w:pos="1260"/>
          <w:tab w:val="left" w:pos="1440"/>
          <w:tab w:val="left" w:pos="3240"/>
        </w:tabs>
        <w:ind w:right="0"/>
      </w:pPr>
      <w:r>
        <w:t xml:space="preserve">             3.2.4.</w:t>
      </w:r>
      <w:r>
        <w:rPr>
          <w:rStyle w:val="None"/>
          <w:i/>
          <w:iCs/>
        </w:rPr>
        <w:t>q</w:t>
      </w:r>
      <w:r>
        <w:t>.1 Name</w:t>
      </w:r>
    </w:p>
    <w:p w:rsidR="00516583" w:rsidRDefault="00FD65FF">
      <w:pPr>
        <w:tabs>
          <w:tab w:val="clear" w:pos="5760"/>
          <w:tab w:val="left" w:pos="360"/>
          <w:tab w:val="left" w:pos="1080"/>
          <w:tab w:val="left" w:pos="1260"/>
          <w:tab w:val="left" w:pos="1440"/>
          <w:tab w:val="left" w:pos="3240"/>
        </w:tabs>
        <w:ind w:right="0"/>
      </w:pPr>
      <w:r>
        <w:t xml:space="preserve">             3.2.4.</w:t>
      </w:r>
      <w:r>
        <w:rPr>
          <w:rStyle w:val="None"/>
          <w:i/>
          <w:iCs/>
        </w:rPr>
        <w:t>q</w:t>
      </w:r>
      <w:r>
        <w:t xml:space="preserve">.2 Representation  </w:t>
      </w:r>
    </w:p>
    <w:p w:rsidR="00516583" w:rsidRDefault="00FD65FF">
      <w:pPr>
        <w:tabs>
          <w:tab w:val="clear" w:pos="5760"/>
          <w:tab w:val="left" w:pos="360"/>
          <w:tab w:val="left" w:pos="1080"/>
          <w:tab w:val="left" w:pos="1260"/>
          <w:tab w:val="left" w:pos="1440"/>
          <w:tab w:val="left" w:pos="3240"/>
        </w:tabs>
        <w:ind w:right="0"/>
      </w:pPr>
      <w:r>
        <w:t xml:space="preserve">             3.2.4.</w:t>
      </w:r>
      <w:r>
        <w:rPr>
          <w:rStyle w:val="None"/>
          <w:i/>
          <w:iCs/>
        </w:rPr>
        <w:t>q</w:t>
      </w:r>
      <w:r>
        <w:t>.3  Units/Format</w:t>
      </w:r>
    </w:p>
    <w:p w:rsidR="00516583" w:rsidRDefault="00FD65FF">
      <w:pPr>
        <w:tabs>
          <w:tab w:val="clear" w:pos="5760"/>
          <w:tab w:val="left" w:pos="360"/>
          <w:tab w:val="left" w:pos="1080"/>
          <w:tab w:val="left" w:pos="1260"/>
          <w:tab w:val="left" w:pos="1440"/>
          <w:tab w:val="left" w:pos="3240"/>
        </w:tabs>
        <w:ind w:right="0"/>
      </w:pPr>
      <w:r>
        <w:t xml:space="preserve">             3.2.4.</w:t>
      </w:r>
      <w:r>
        <w:rPr>
          <w:rStyle w:val="None"/>
          <w:i/>
          <w:iCs/>
        </w:rPr>
        <w:t>q</w:t>
      </w:r>
      <w:r>
        <w:t>.4  Precision/Accuracy</w:t>
      </w:r>
    </w:p>
    <w:p w:rsidR="00516583" w:rsidRDefault="00FD65FF">
      <w:pPr>
        <w:tabs>
          <w:tab w:val="clear" w:pos="5760"/>
          <w:tab w:val="left" w:pos="360"/>
          <w:tab w:val="left" w:pos="1080"/>
          <w:tab w:val="left" w:pos="1260"/>
          <w:tab w:val="left" w:pos="1440"/>
          <w:tab w:val="left" w:pos="3240"/>
        </w:tabs>
        <w:ind w:right="0"/>
      </w:pPr>
      <w:r>
        <w:t xml:space="preserve">             3.2.4.</w:t>
      </w:r>
      <w:r>
        <w:rPr>
          <w:rStyle w:val="None"/>
          <w:i/>
          <w:iCs/>
        </w:rPr>
        <w:t>q</w:t>
      </w:r>
      <w:r>
        <w:t>.5  Range</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rPr>
          <w:rStyle w:val="None"/>
          <w:b/>
          <w:bCs/>
        </w:rPr>
      </w:pPr>
      <w:r>
        <w:t xml:space="preserve">    3.6  Other requirements</w:t>
      </w:r>
    </w:p>
    <w:p w:rsidR="00516583" w:rsidRDefault="00FD65FF">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lastRenderedPageBreak/>
        <w:t>Outline for SRS Section 3</w:t>
      </w:r>
    </w:p>
    <w:p w:rsidR="00516583" w:rsidRDefault="00FD65FF">
      <w:pPr>
        <w:tabs>
          <w:tab w:val="clear" w:pos="5760"/>
          <w:tab w:val="left" w:pos="360"/>
          <w:tab w:val="left" w:pos="1080"/>
          <w:tab w:val="left" w:pos="1260"/>
          <w:tab w:val="left" w:pos="1440"/>
          <w:tab w:val="left" w:pos="3240"/>
        </w:tabs>
        <w:ind w:right="0"/>
        <w:jc w:val="center"/>
        <w:rPr>
          <w:rStyle w:val="None"/>
          <w:b/>
          <w:bCs/>
        </w:rPr>
      </w:pPr>
      <w:r>
        <w:rPr>
          <w:rStyle w:val="None"/>
          <w:b/>
          <w:bCs/>
        </w:rPr>
        <w:t>Showing multiple organizations (Can’t decide? Then glob it all together)</w:t>
      </w:r>
    </w:p>
    <w:p w:rsidR="00516583" w:rsidRDefault="00516583">
      <w:pPr>
        <w:pStyle w:val="level2bullet"/>
      </w:pPr>
    </w:p>
    <w:p w:rsidR="00516583" w:rsidRDefault="00516583">
      <w:pPr>
        <w:tabs>
          <w:tab w:val="clear" w:pos="5760"/>
          <w:tab w:val="left" w:pos="1520"/>
        </w:tabs>
      </w:pPr>
    </w:p>
    <w:p w:rsidR="00516583" w:rsidRDefault="00FD65FF">
      <w:pPr>
        <w:tabs>
          <w:tab w:val="clear" w:pos="5760"/>
          <w:tab w:val="left" w:pos="360"/>
          <w:tab w:val="left" w:pos="1080"/>
          <w:tab w:val="left" w:pos="1260"/>
          <w:tab w:val="left" w:pos="1440"/>
          <w:tab w:val="left" w:pos="3240"/>
        </w:tabs>
        <w:ind w:right="0"/>
      </w:pPr>
      <w:r>
        <w:t>3  Specific Requirements</w:t>
      </w:r>
    </w:p>
    <w:p w:rsidR="00516583" w:rsidRDefault="00FD65FF">
      <w:pPr>
        <w:tabs>
          <w:tab w:val="clear" w:pos="5760"/>
          <w:tab w:val="left" w:pos="360"/>
          <w:tab w:val="left" w:pos="1080"/>
          <w:tab w:val="left" w:pos="1260"/>
          <w:tab w:val="left" w:pos="1440"/>
          <w:tab w:val="left" w:pos="3240"/>
        </w:tabs>
        <w:ind w:right="0"/>
      </w:pPr>
      <w:r>
        <w:t xml:space="preserve">    3.1  External interface requirements</w:t>
      </w:r>
    </w:p>
    <w:p w:rsidR="00516583" w:rsidRDefault="00FD65FF">
      <w:pPr>
        <w:numPr>
          <w:ilvl w:val="0"/>
          <w:numId w:val="98"/>
        </w:numPr>
        <w:ind w:right="0"/>
      </w:pPr>
      <w:r>
        <w:t>User interfaces</w:t>
      </w:r>
    </w:p>
    <w:p w:rsidR="00516583" w:rsidRDefault="00FD65FF">
      <w:pPr>
        <w:numPr>
          <w:ilvl w:val="0"/>
          <w:numId w:val="98"/>
        </w:numPr>
        <w:ind w:right="0"/>
      </w:pPr>
      <w:r>
        <w:t>Hardware interfaces</w:t>
      </w:r>
    </w:p>
    <w:p w:rsidR="00516583" w:rsidRDefault="00FD65FF">
      <w:pPr>
        <w:numPr>
          <w:ilvl w:val="0"/>
          <w:numId w:val="98"/>
        </w:numPr>
        <w:ind w:right="0"/>
      </w:pPr>
      <w:r>
        <w:t>Software interfaces</w:t>
      </w:r>
    </w:p>
    <w:p w:rsidR="00516583" w:rsidRDefault="00FD65FF">
      <w:pPr>
        <w:numPr>
          <w:ilvl w:val="0"/>
          <w:numId w:val="98"/>
        </w:numPr>
        <w:ind w:right="0"/>
      </w:pPr>
      <w:r>
        <w:t>Communications interfaces</w:t>
      </w:r>
    </w:p>
    <w:p w:rsidR="00516583" w:rsidRDefault="00FD65FF">
      <w:pPr>
        <w:numPr>
          <w:ilvl w:val="0"/>
          <w:numId w:val="101"/>
        </w:numPr>
        <w:ind w:right="0"/>
      </w:pPr>
      <w:r>
        <w:t>Functional requirements</w:t>
      </w:r>
    </w:p>
    <w:p w:rsidR="00516583" w:rsidRDefault="00FD65FF">
      <w:pPr>
        <w:tabs>
          <w:tab w:val="clear" w:pos="5760"/>
          <w:tab w:val="left" w:pos="360"/>
          <w:tab w:val="left" w:pos="1080"/>
          <w:tab w:val="left" w:pos="1260"/>
          <w:tab w:val="left" w:pos="1440"/>
          <w:tab w:val="left" w:pos="3240"/>
        </w:tabs>
        <w:ind w:right="0"/>
      </w:pPr>
      <w:r>
        <w:t xml:space="preserve">       3.2.1  User class 1</w:t>
      </w:r>
    </w:p>
    <w:p w:rsidR="00516583" w:rsidRDefault="00FD65FF">
      <w:pPr>
        <w:tabs>
          <w:tab w:val="clear" w:pos="5760"/>
          <w:tab w:val="left" w:pos="360"/>
          <w:tab w:val="left" w:pos="1080"/>
          <w:tab w:val="left" w:pos="1260"/>
          <w:tab w:val="left" w:pos="1440"/>
          <w:tab w:val="left" w:pos="3240"/>
        </w:tabs>
        <w:ind w:left="420" w:right="0"/>
      </w:pPr>
      <w:r>
        <w:t xml:space="preserve">   3.2.1.1  Feature 1.1</w:t>
      </w:r>
    </w:p>
    <w:p w:rsidR="00516583" w:rsidRDefault="00FD65FF">
      <w:pPr>
        <w:tabs>
          <w:tab w:val="clear" w:pos="5760"/>
          <w:tab w:val="left" w:pos="360"/>
          <w:tab w:val="left" w:pos="1080"/>
          <w:tab w:val="left" w:pos="1260"/>
          <w:tab w:val="left" w:pos="1440"/>
          <w:tab w:val="left" w:pos="3240"/>
        </w:tabs>
        <w:ind w:left="420" w:right="0"/>
      </w:pPr>
      <w:r>
        <w:t xml:space="preserve">       3.2.1.1.1 Introduction/Purpose of feature</w:t>
      </w:r>
    </w:p>
    <w:p w:rsidR="00516583" w:rsidRDefault="00FD65FF">
      <w:pPr>
        <w:tabs>
          <w:tab w:val="clear" w:pos="5760"/>
          <w:tab w:val="left" w:pos="360"/>
          <w:tab w:val="left" w:pos="1080"/>
          <w:tab w:val="left" w:pos="1260"/>
          <w:tab w:val="left" w:pos="1440"/>
          <w:tab w:val="left" w:pos="3240"/>
        </w:tabs>
        <w:ind w:left="420" w:right="0"/>
      </w:pPr>
      <w:r>
        <w:t xml:space="preserve">       3.2.1.1.2 Stimulus/Response sequence</w:t>
      </w:r>
    </w:p>
    <w:p w:rsidR="00516583" w:rsidRDefault="00FD65FF">
      <w:pPr>
        <w:tabs>
          <w:tab w:val="clear" w:pos="5760"/>
          <w:tab w:val="left" w:pos="360"/>
          <w:tab w:val="left" w:pos="1080"/>
          <w:tab w:val="left" w:pos="1260"/>
          <w:tab w:val="left" w:pos="1440"/>
          <w:tab w:val="left" w:pos="3240"/>
        </w:tabs>
        <w:ind w:left="420" w:right="0"/>
      </w:pPr>
      <w:r>
        <w:t xml:space="preserve">       3.2.1.1.3 Associated functional requirements</w:t>
      </w:r>
    </w:p>
    <w:p w:rsidR="00516583" w:rsidRDefault="00FD65FF">
      <w:pPr>
        <w:tabs>
          <w:tab w:val="clear" w:pos="5760"/>
          <w:tab w:val="left" w:pos="360"/>
          <w:tab w:val="left" w:pos="1080"/>
          <w:tab w:val="left" w:pos="1260"/>
          <w:tab w:val="left" w:pos="1440"/>
          <w:tab w:val="left" w:pos="3240"/>
        </w:tabs>
        <w:ind w:left="420" w:right="0"/>
      </w:pPr>
      <w:r>
        <w:t xml:space="preserve">   3.2.1.2  Feature 1.2</w:t>
      </w:r>
    </w:p>
    <w:p w:rsidR="00516583" w:rsidRDefault="00FD65FF">
      <w:pPr>
        <w:tabs>
          <w:tab w:val="clear" w:pos="5760"/>
          <w:tab w:val="left" w:pos="360"/>
          <w:tab w:val="left" w:pos="1080"/>
          <w:tab w:val="left" w:pos="1260"/>
          <w:tab w:val="left" w:pos="1440"/>
          <w:tab w:val="left" w:pos="3240"/>
        </w:tabs>
        <w:ind w:left="420" w:right="0"/>
      </w:pPr>
      <w:r>
        <w:t xml:space="preserve">       3.2.1.2.1 Introduction/Purpose of feature</w:t>
      </w:r>
    </w:p>
    <w:p w:rsidR="00516583" w:rsidRDefault="00FD65FF">
      <w:pPr>
        <w:tabs>
          <w:tab w:val="clear" w:pos="5760"/>
          <w:tab w:val="left" w:pos="360"/>
          <w:tab w:val="left" w:pos="1080"/>
          <w:tab w:val="left" w:pos="1260"/>
          <w:tab w:val="left" w:pos="1440"/>
          <w:tab w:val="left" w:pos="3240"/>
        </w:tabs>
        <w:ind w:left="420" w:right="0"/>
      </w:pPr>
      <w:r>
        <w:t xml:space="preserve">       3.2.1.2.2 Stimulus/Response sequence</w:t>
      </w:r>
    </w:p>
    <w:p w:rsidR="00516583" w:rsidRDefault="00FD65FF">
      <w:pPr>
        <w:tabs>
          <w:tab w:val="clear" w:pos="5760"/>
          <w:tab w:val="left" w:pos="360"/>
          <w:tab w:val="left" w:pos="1080"/>
          <w:tab w:val="left" w:pos="1260"/>
          <w:tab w:val="left" w:pos="1440"/>
          <w:tab w:val="left" w:pos="3240"/>
        </w:tabs>
        <w:ind w:left="420" w:right="0"/>
      </w:pPr>
      <w:r>
        <w:t xml:space="preserve">       3.2.1.2.3 Associated functional requirements</w:t>
      </w:r>
    </w:p>
    <w:p w:rsidR="00516583" w:rsidRDefault="00FD65FF">
      <w:pPr>
        <w:tabs>
          <w:tab w:val="clear" w:pos="5760"/>
          <w:tab w:val="left" w:pos="360"/>
          <w:tab w:val="left" w:pos="1080"/>
          <w:tab w:val="left" w:pos="1260"/>
          <w:tab w:val="left" w:pos="1440"/>
          <w:tab w:val="left" w:pos="3240"/>
        </w:tabs>
        <w:ind w:left="420" w:right="0"/>
      </w:pPr>
      <w:r>
        <w:t xml:space="preserve">       …..</w:t>
      </w:r>
    </w:p>
    <w:p w:rsidR="00516583" w:rsidRDefault="00FD65FF">
      <w:pPr>
        <w:tabs>
          <w:tab w:val="clear" w:pos="5760"/>
          <w:tab w:val="left" w:pos="360"/>
          <w:tab w:val="left" w:pos="1080"/>
          <w:tab w:val="left" w:pos="1260"/>
          <w:tab w:val="left" w:pos="1440"/>
          <w:tab w:val="left" w:pos="3240"/>
        </w:tabs>
        <w:ind w:left="420" w:right="0"/>
      </w:pPr>
      <w:r>
        <w:t xml:space="preserve">   3.2.1.</w:t>
      </w:r>
      <w:r>
        <w:rPr>
          <w:rStyle w:val="None"/>
          <w:i/>
          <w:iCs/>
        </w:rPr>
        <w:t>m</w:t>
      </w:r>
      <w:r>
        <w:t xml:space="preserve"> Feature 1.</w:t>
      </w:r>
      <w:r>
        <w:rPr>
          <w:rStyle w:val="None"/>
          <w:i/>
          <w:iCs/>
        </w:rPr>
        <w:t>m</w:t>
      </w:r>
    </w:p>
    <w:p w:rsidR="00516583" w:rsidRDefault="00FD65FF">
      <w:pPr>
        <w:tabs>
          <w:tab w:val="clear" w:pos="5760"/>
          <w:tab w:val="left" w:pos="360"/>
          <w:tab w:val="left" w:pos="1080"/>
          <w:tab w:val="left" w:pos="1260"/>
          <w:tab w:val="left" w:pos="1440"/>
          <w:tab w:val="left" w:pos="3240"/>
        </w:tabs>
        <w:ind w:left="420" w:right="0"/>
      </w:pPr>
      <w:r>
        <w:t xml:space="preserve">       3.2.1.</w:t>
      </w:r>
      <w:r>
        <w:rPr>
          <w:rStyle w:val="None"/>
          <w:i/>
          <w:iCs/>
        </w:rPr>
        <w:t>m</w:t>
      </w:r>
      <w:r>
        <w:t>.1 Introduction/Purpose of feature</w:t>
      </w:r>
    </w:p>
    <w:p w:rsidR="00516583" w:rsidRDefault="00FD65FF">
      <w:pPr>
        <w:tabs>
          <w:tab w:val="clear" w:pos="5760"/>
          <w:tab w:val="left" w:pos="360"/>
          <w:tab w:val="left" w:pos="1080"/>
          <w:tab w:val="left" w:pos="1260"/>
          <w:tab w:val="left" w:pos="1440"/>
          <w:tab w:val="left" w:pos="3240"/>
        </w:tabs>
        <w:ind w:left="420" w:right="0"/>
      </w:pPr>
      <w:r>
        <w:t xml:space="preserve">       3.2.1.</w:t>
      </w:r>
      <w:r>
        <w:rPr>
          <w:rStyle w:val="None"/>
          <w:i/>
          <w:iCs/>
        </w:rPr>
        <w:t>m</w:t>
      </w:r>
      <w:r>
        <w:t>.2 Stimulus/Response sequence</w:t>
      </w:r>
    </w:p>
    <w:p w:rsidR="00516583" w:rsidRDefault="00FD65FF">
      <w:pPr>
        <w:tabs>
          <w:tab w:val="clear" w:pos="5760"/>
          <w:tab w:val="left" w:pos="360"/>
          <w:tab w:val="left" w:pos="1080"/>
          <w:tab w:val="left" w:pos="1260"/>
          <w:tab w:val="left" w:pos="1440"/>
          <w:tab w:val="left" w:pos="3240"/>
        </w:tabs>
        <w:ind w:right="0"/>
      </w:pPr>
      <w:r>
        <w:t xml:space="preserve">              3.2.1.</w:t>
      </w:r>
      <w:r>
        <w:rPr>
          <w:rStyle w:val="None"/>
          <w:i/>
          <w:iCs/>
        </w:rPr>
        <w:t>m</w:t>
      </w:r>
      <w:r>
        <w:t xml:space="preserve">.3 Associated functional requirements </w:t>
      </w:r>
    </w:p>
    <w:p w:rsidR="00516583" w:rsidRDefault="00FD65FF">
      <w:pPr>
        <w:tabs>
          <w:tab w:val="clear" w:pos="5760"/>
          <w:tab w:val="left" w:pos="360"/>
          <w:tab w:val="left" w:pos="1080"/>
          <w:tab w:val="left" w:pos="1260"/>
          <w:tab w:val="left" w:pos="1440"/>
          <w:tab w:val="left" w:pos="3240"/>
        </w:tabs>
        <w:ind w:right="0"/>
      </w:pPr>
      <w:r>
        <w:t xml:space="preserve">       3.2.2  User class 2</w:t>
      </w:r>
    </w:p>
    <w:p w:rsidR="00516583" w:rsidRDefault="00FD65FF">
      <w:pPr>
        <w:tabs>
          <w:tab w:val="clear" w:pos="5760"/>
          <w:tab w:val="left" w:pos="360"/>
          <w:tab w:val="left" w:pos="1080"/>
          <w:tab w:val="left" w:pos="1260"/>
          <w:tab w:val="left" w:pos="1440"/>
          <w:tab w:val="left" w:pos="3240"/>
        </w:tabs>
        <w:ind w:right="0"/>
      </w:pPr>
      <w:r>
        <w:t xml:space="preserve">       ..... </w:t>
      </w:r>
    </w:p>
    <w:p w:rsidR="00516583" w:rsidRDefault="00FD65FF">
      <w:pPr>
        <w:tabs>
          <w:tab w:val="clear" w:pos="5760"/>
          <w:tab w:val="left" w:pos="360"/>
          <w:tab w:val="left" w:pos="1080"/>
          <w:tab w:val="left" w:pos="1260"/>
          <w:tab w:val="left" w:pos="1440"/>
          <w:tab w:val="left" w:pos="3240"/>
        </w:tabs>
        <w:ind w:right="0"/>
      </w:pPr>
      <w:r>
        <w:t xml:space="preserve">       3.2.</w:t>
      </w:r>
      <w:r>
        <w:rPr>
          <w:rStyle w:val="None"/>
          <w:i/>
          <w:iCs/>
        </w:rPr>
        <w:t>n</w:t>
      </w:r>
      <w:r>
        <w:t xml:space="preserve">  User class </w:t>
      </w:r>
      <w:r>
        <w:rPr>
          <w:rStyle w:val="None"/>
          <w:i/>
          <w:iCs/>
        </w:rPr>
        <w:t>n</w:t>
      </w:r>
    </w:p>
    <w:p w:rsidR="00516583" w:rsidRDefault="00FD65FF">
      <w:pPr>
        <w:tabs>
          <w:tab w:val="clear" w:pos="5760"/>
          <w:tab w:val="left" w:pos="360"/>
          <w:tab w:val="left" w:pos="1080"/>
          <w:tab w:val="left" w:pos="1260"/>
          <w:tab w:val="left" w:pos="1440"/>
          <w:tab w:val="left" w:pos="3240"/>
        </w:tabs>
        <w:ind w:right="0"/>
      </w:pPr>
      <w:r>
        <w:t xml:space="preserve">       .....</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516583">
      <w:pPr>
        <w:tabs>
          <w:tab w:val="clear" w:pos="5760"/>
          <w:tab w:val="left" w:pos="1520"/>
        </w:tabs>
      </w:pPr>
    </w:p>
    <w:p w:rsidR="00516583" w:rsidRDefault="00FD65FF">
      <w:pPr>
        <w:tabs>
          <w:tab w:val="clear" w:pos="5760"/>
          <w:tab w:val="left" w:pos="1520"/>
        </w:tabs>
        <w:jc w:val="center"/>
      </w:pPr>
      <w:r>
        <w:rPr>
          <w:rFonts w:ascii="Arial Unicode MS" w:eastAsia="Arial Unicode MS" w:hAnsi="Arial Unicode MS" w:cs="Arial Unicode MS"/>
        </w:rPr>
        <w:br w:type="page"/>
      </w:r>
    </w:p>
    <w:p w:rsidR="00516583" w:rsidRDefault="00FD65FF">
      <w:pPr>
        <w:tabs>
          <w:tab w:val="clear" w:pos="5760"/>
          <w:tab w:val="left" w:pos="1520"/>
        </w:tabs>
        <w:jc w:val="center"/>
        <w:rPr>
          <w:rStyle w:val="None"/>
          <w:b/>
          <w:bCs/>
        </w:rPr>
      </w:pPr>
      <w:r>
        <w:rPr>
          <w:rStyle w:val="None"/>
          <w:b/>
          <w:bCs/>
        </w:rPr>
        <w:lastRenderedPageBreak/>
        <w:t>Outline for SRS Section 3</w:t>
      </w:r>
    </w:p>
    <w:p w:rsidR="00516583" w:rsidRDefault="00FD65FF">
      <w:pPr>
        <w:tabs>
          <w:tab w:val="clear" w:pos="5760"/>
          <w:tab w:val="left" w:pos="1520"/>
        </w:tabs>
        <w:jc w:val="center"/>
        <w:rPr>
          <w:rStyle w:val="None"/>
          <w:b/>
          <w:bCs/>
        </w:rPr>
      </w:pPr>
      <w:r>
        <w:rPr>
          <w:rStyle w:val="None"/>
          <w:b/>
          <w:bCs/>
        </w:rPr>
        <w:t>Organized by Use Case (Good when following UML development)</w:t>
      </w:r>
    </w:p>
    <w:p w:rsidR="00516583" w:rsidRDefault="00FD65FF">
      <w:pPr>
        <w:tabs>
          <w:tab w:val="clear" w:pos="5760"/>
          <w:tab w:val="left" w:pos="1520"/>
        </w:tabs>
      </w:pPr>
      <w:r>
        <w:t>3. Specific Requirements</w:t>
      </w:r>
    </w:p>
    <w:p w:rsidR="00516583" w:rsidRDefault="00FD65FF">
      <w:pPr>
        <w:tabs>
          <w:tab w:val="clear" w:pos="5760"/>
          <w:tab w:val="left" w:pos="1520"/>
        </w:tabs>
      </w:pPr>
      <w:r>
        <w:t xml:space="preserve">   3.1 External Actor Descriptions</w:t>
      </w:r>
    </w:p>
    <w:p w:rsidR="00516583" w:rsidRDefault="00FD65FF">
      <w:pPr>
        <w:tabs>
          <w:tab w:val="clear" w:pos="5760"/>
          <w:tab w:val="left" w:pos="1520"/>
        </w:tabs>
      </w:pPr>
      <w:r>
        <w:t xml:space="preserve">       3.1.1 Human Actors</w:t>
      </w:r>
    </w:p>
    <w:p w:rsidR="00516583" w:rsidRDefault="00FD65FF">
      <w:pPr>
        <w:tabs>
          <w:tab w:val="clear" w:pos="5760"/>
          <w:tab w:val="left" w:pos="1520"/>
        </w:tabs>
      </w:pPr>
      <w:r>
        <w:t xml:space="preserve">       3.1.2 Hardware Actors</w:t>
      </w:r>
    </w:p>
    <w:p w:rsidR="00516583" w:rsidRDefault="00FD65FF">
      <w:pPr>
        <w:tabs>
          <w:tab w:val="clear" w:pos="5760"/>
          <w:tab w:val="left" w:pos="1520"/>
        </w:tabs>
      </w:pPr>
      <w:r>
        <w:t xml:space="preserve">       3.1.3 Software System Actors</w:t>
      </w:r>
    </w:p>
    <w:p w:rsidR="00516583" w:rsidRDefault="00FD65FF">
      <w:pPr>
        <w:tabs>
          <w:tab w:val="clear" w:pos="5760"/>
          <w:tab w:val="left" w:pos="1520"/>
        </w:tabs>
      </w:pPr>
      <w:r>
        <w:t xml:space="preserve">   3.2  Use Case Descriptions</w:t>
      </w:r>
    </w:p>
    <w:p w:rsidR="00516583" w:rsidRDefault="00FD65FF">
      <w:pPr>
        <w:tabs>
          <w:tab w:val="clear" w:pos="5760"/>
          <w:tab w:val="left" w:pos="1520"/>
        </w:tabs>
      </w:pPr>
      <w:r>
        <w:t xml:space="preserve">       3.2.1  Use Case 1</w:t>
      </w:r>
    </w:p>
    <w:p w:rsidR="00516583" w:rsidRDefault="00FD65FF">
      <w:pPr>
        <w:tabs>
          <w:tab w:val="clear" w:pos="5760"/>
          <w:tab w:val="left" w:pos="1520"/>
        </w:tabs>
      </w:pPr>
      <w:r>
        <w:t xml:space="preserve">       3.2.2  Use Case 2</w:t>
      </w:r>
    </w:p>
    <w:p w:rsidR="00516583" w:rsidRDefault="00FD65FF">
      <w:pPr>
        <w:tabs>
          <w:tab w:val="clear" w:pos="5760"/>
          <w:tab w:val="left" w:pos="1520"/>
        </w:tabs>
      </w:pPr>
      <w:r>
        <w:t xml:space="preserve">      </w:t>
      </w:r>
    </w:p>
    <w:p w:rsidR="00516583" w:rsidRDefault="00FD65FF">
      <w:pPr>
        <w:tabs>
          <w:tab w:val="clear" w:pos="5760"/>
          <w:tab w:val="left" w:pos="1520"/>
        </w:tabs>
      </w:pPr>
      <w:r>
        <w:t xml:space="preserve">       3.2.n Use Case n</w:t>
      </w:r>
    </w:p>
    <w:p w:rsidR="00516583" w:rsidRDefault="00FD65FF">
      <w:pPr>
        <w:tabs>
          <w:tab w:val="clear" w:pos="5760"/>
          <w:tab w:val="left" w:pos="360"/>
          <w:tab w:val="left" w:pos="1080"/>
          <w:tab w:val="left" w:pos="1260"/>
          <w:tab w:val="left" w:pos="1440"/>
          <w:tab w:val="left" w:pos="3240"/>
        </w:tabs>
        <w:ind w:right="0"/>
      </w:pPr>
      <w:r>
        <w:t xml:space="preserve">   3.3  Performance Requirements</w:t>
      </w:r>
    </w:p>
    <w:p w:rsidR="00516583" w:rsidRDefault="00FD65FF">
      <w:pPr>
        <w:tabs>
          <w:tab w:val="clear" w:pos="5760"/>
          <w:tab w:val="left" w:pos="360"/>
          <w:tab w:val="left" w:pos="1080"/>
          <w:tab w:val="left" w:pos="1260"/>
          <w:tab w:val="left" w:pos="1440"/>
          <w:tab w:val="left" w:pos="3240"/>
        </w:tabs>
        <w:ind w:right="0"/>
      </w:pPr>
      <w:r>
        <w:t xml:space="preserve">   3.4  Design Constraints</w:t>
      </w:r>
    </w:p>
    <w:p w:rsidR="00516583" w:rsidRDefault="00FD65FF">
      <w:pPr>
        <w:tabs>
          <w:tab w:val="clear" w:pos="5760"/>
          <w:tab w:val="left" w:pos="360"/>
          <w:tab w:val="left" w:pos="1080"/>
          <w:tab w:val="left" w:pos="1260"/>
          <w:tab w:val="left" w:pos="1440"/>
          <w:tab w:val="left" w:pos="3240"/>
        </w:tabs>
        <w:ind w:right="0"/>
      </w:pPr>
      <w:r>
        <w:t xml:space="preserve">   3.5  Software system attributes</w:t>
      </w:r>
    </w:p>
    <w:p w:rsidR="00516583" w:rsidRDefault="00FD65FF">
      <w:pPr>
        <w:tabs>
          <w:tab w:val="clear" w:pos="5760"/>
          <w:tab w:val="left" w:pos="360"/>
          <w:tab w:val="left" w:pos="1080"/>
          <w:tab w:val="left" w:pos="1260"/>
          <w:tab w:val="left" w:pos="1440"/>
          <w:tab w:val="left" w:pos="3240"/>
        </w:tabs>
        <w:ind w:right="0"/>
      </w:pPr>
      <w:r>
        <w:t xml:space="preserve">   3.6  Other requirements</w:t>
      </w:r>
    </w:p>
    <w:p w:rsidR="00516583" w:rsidRDefault="00516583">
      <w:pPr>
        <w:tabs>
          <w:tab w:val="clear" w:pos="5760"/>
          <w:tab w:val="left" w:pos="1520"/>
        </w:tabs>
      </w:pPr>
    </w:p>
    <w:sectPr w:rsidR="00516583">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73A" w:rsidRDefault="0062073A">
      <w:r>
        <w:separator/>
      </w:r>
    </w:p>
  </w:endnote>
  <w:endnote w:type="continuationSeparator" w:id="0">
    <w:p w:rsidR="0062073A" w:rsidRDefault="0062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5FF" w:rsidRDefault="00FD65FF">
    <w:pPr>
      <w:pStyle w:val="Fuzeile"/>
    </w:pPr>
    <w:r>
      <w:rPr>
        <w:rStyle w:val="None"/>
        <w:sz w:val="18"/>
        <w:szCs w:val="18"/>
      </w:rPr>
      <w:fldChar w:fldCharType="begin"/>
    </w:r>
    <w:r>
      <w:rPr>
        <w:rStyle w:val="None"/>
        <w:sz w:val="18"/>
        <w:szCs w:val="18"/>
      </w:rPr>
      <w:instrText xml:space="preserve"> FILENAME \* MERGEFORMAT</w:instrText>
    </w:r>
    <w:r>
      <w:rPr>
        <w:rStyle w:val="None"/>
        <w:sz w:val="18"/>
        <w:szCs w:val="18"/>
      </w:rPr>
      <w:fldChar w:fldCharType="separate"/>
    </w:r>
    <w:r>
      <w:rPr>
        <w:rStyle w:val="None"/>
        <w:rFonts w:eastAsia="Arial Unicode MS" w:cs="Arial Unicode MS"/>
        <w:sz w:val="18"/>
        <w:szCs w:val="18"/>
      </w:rPr>
      <w:t>I:\srs.doc</w:t>
    </w:r>
    <w:r>
      <w:rPr>
        <w:rStyle w:val="None"/>
        <w:sz w:val="18"/>
        <w:szCs w:val="18"/>
      </w:rPr>
      <w:fldChar w:fldCharType="end"/>
    </w:r>
    <w:r>
      <w:rPr>
        <w:rStyle w:val="None"/>
        <w:rFonts w:eastAsia="Arial Unicode MS" w:cs="Arial Unicode MS"/>
        <w:sz w:val="18"/>
        <w:szCs w:val="18"/>
      </w:rPr>
      <w:t xml:space="preserve">                              Page </w:t>
    </w:r>
    <w:r>
      <w:rPr>
        <w:rStyle w:val="None"/>
        <w:sz w:val="18"/>
        <w:szCs w:val="18"/>
      </w:rPr>
      <w:fldChar w:fldCharType="begin"/>
    </w:r>
    <w:r>
      <w:rPr>
        <w:rStyle w:val="None"/>
        <w:sz w:val="18"/>
        <w:szCs w:val="18"/>
      </w:rPr>
      <w:instrText xml:space="preserve"> PAGE </w:instrText>
    </w:r>
    <w:r>
      <w:rPr>
        <w:rStyle w:val="None"/>
        <w:sz w:val="18"/>
        <w:szCs w:val="18"/>
      </w:rPr>
      <w:fldChar w:fldCharType="separate"/>
    </w:r>
    <w:r>
      <w:rPr>
        <w:rStyle w:val="None"/>
        <w:sz w:val="18"/>
        <w:szCs w:val="18"/>
      </w:rPr>
      <w:t>31</w:t>
    </w:r>
    <w:r>
      <w:rPr>
        <w:rStyle w:val="None"/>
        <w:sz w:val="18"/>
        <w:szCs w:val="18"/>
      </w:rPr>
      <w:fldChar w:fldCharType="end"/>
    </w:r>
    <w:r>
      <w:rPr>
        <w:rStyle w:val="None"/>
        <w:rFonts w:eastAsia="Arial Unicode MS" w:cs="Arial Unicode MS"/>
        <w:sz w:val="18"/>
        <w:szCs w:val="18"/>
      </w:rPr>
      <w:t xml:space="preserve"> of </w:t>
    </w:r>
    <w:r>
      <w:rPr>
        <w:rStyle w:val="None"/>
        <w:sz w:val="18"/>
        <w:szCs w:val="18"/>
      </w:rPr>
      <w:fldChar w:fldCharType="begin"/>
    </w:r>
    <w:r>
      <w:rPr>
        <w:rStyle w:val="None"/>
        <w:sz w:val="18"/>
        <w:szCs w:val="18"/>
      </w:rPr>
      <w:instrText xml:space="preserve"> NUMPAGES </w:instrText>
    </w:r>
    <w:r>
      <w:rPr>
        <w:rStyle w:val="None"/>
        <w:sz w:val="18"/>
        <w:szCs w:val="18"/>
      </w:rPr>
      <w:fldChar w:fldCharType="separate"/>
    </w:r>
    <w:r>
      <w:rPr>
        <w:rStyle w:val="None"/>
        <w:sz w:val="18"/>
        <w:szCs w:val="18"/>
      </w:rPr>
      <w:t>31</w:t>
    </w:r>
    <w:r>
      <w:rPr>
        <w:rStyle w:val="None"/>
        <w:sz w:val="18"/>
        <w:szCs w:val="18"/>
      </w:rPr>
      <w:fldChar w:fldCharType="end"/>
    </w:r>
    <w:r>
      <w:rPr>
        <w:rStyle w:val="None"/>
        <w:rFonts w:eastAsia="Arial Unicode MS" w:cs="Arial Unicode MS"/>
        <w:sz w:val="18"/>
        <w:szCs w:val="18"/>
      </w:rPr>
      <w:t xml:space="preserve"> </w:t>
    </w:r>
    <w:r>
      <w:rPr>
        <w:rStyle w:val="None"/>
        <w:rFonts w:eastAsia="Arial Unicode MS" w:cs="Arial Unicode MS"/>
        <w:sz w:val="18"/>
        <w:szCs w:val="18"/>
      </w:rPr>
      <w:tab/>
      <w:t xml:space="preserve">                                         </w:t>
    </w:r>
    <w:r>
      <w:rPr>
        <w:rStyle w:val="None"/>
        <w:sz w:val="18"/>
        <w:szCs w:val="18"/>
      </w:rPr>
      <w:fldChar w:fldCharType="begin"/>
    </w:r>
    <w:r>
      <w:rPr>
        <w:rStyle w:val="None"/>
        <w:sz w:val="18"/>
        <w:szCs w:val="18"/>
      </w:rPr>
      <w:instrText xml:space="preserve"> DATE \@ "M/d/yy" </w:instrText>
    </w:r>
    <w:r>
      <w:rPr>
        <w:rStyle w:val="None"/>
        <w:sz w:val="18"/>
        <w:szCs w:val="18"/>
      </w:rPr>
      <w:fldChar w:fldCharType="separate"/>
    </w:r>
    <w:ins w:id="630" w:author="Roland Tschendel" w:date="2017-10-22T15:14:00Z">
      <w:r w:rsidR="0050661D">
        <w:rPr>
          <w:rStyle w:val="None"/>
          <w:noProof/>
          <w:sz w:val="18"/>
          <w:szCs w:val="18"/>
        </w:rPr>
        <w:t>10/22/17</w:t>
      </w:r>
    </w:ins>
    <w:del w:id="631" w:author="Roland Tschendel" w:date="2017-10-22T14:13:00Z">
      <w:r w:rsidDel="00FD65FF">
        <w:rPr>
          <w:rStyle w:val="None"/>
          <w:rFonts w:eastAsia="Arial Unicode MS" w:cs="Arial Unicode MS"/>
          <w:noProof/>
          <w:sz w:val="18"/>
          <w:szCs w:val="18"/>
        </w:rPr>
        <w:delText>10/01/17</w:delText>
      </w:r>
    </w:del>
    <w:r>
      <w:rPr>
        <w:rStyle w:val="None"/>
        <w:sz w:val="18"/>
        <w:szCs w:val="18"/>
      </w:rPr>
      <w:fldChar w:fldCharType="end"/>
    </w:r>
    <w:r>
      <w:rPr>
        <w:rStyle w:val="None"/>
        <w:rFonts w:eastAsia="Arial Unicode MS" w:cs="Arial Unicode MS"/>
        <w:sz w:val="2"/>
        <w:szCs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73A" w:rsidRDefault="0062073A">
      <w:r>
        <w:separator/>
      </w:r>
    </w:p>
  </w:footnote>
  <w:footnote w:type="continuationSeparator" w:id="0">
    <w:p w:rsidR="0062073A" w:rsidRDefault="00620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5FF" w:rsidRDefault="00FD65FF">
    <w:pPr>
      <w:pStyle w:val="Kopfzeile"/>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451"/>
    <w:multiLevelType w:val="hybridMultilevel"/>
    <w:tmpl w:val="96B89962"/>
    <w:numStyleLink w:val="ImportedStyle20"/>
  </w:abstractNum>
  <w:abstractNum w:abstractNumId="1" w15:restartNumberingAfterBreak="0">
    <w:nsid w:val="07C12E77"/>
    <w:multiLevelType w:val="hybridMultilevel"/>
    <w:tmpl w:val="6CAC9AC6"/>
    <w:numStyleLink w:val="ImportedStyle9"/>
  </w:abstractNum>
  <w:abstractNum w:abstractNumId="2" w15:restartNumberingAfterBreak="0">
    <w:nsid w:val="08990F07"/>
    <w:multiLevelType w:val="hybridMultilevel"/>
    <w:tmpl w:val="32D4689A"/>
    <w:numStyleLink w:val="ImportedStyle18"/>
  </w:abstractNum>
  <w:abstractNum w:abstractNumId="3" w15:restartNumberingAfterBreak="0">
    <w:nsid w:val="09C21997"/>
    <w:multiLevelType w:val="hybridMultilevel"/>
    <w:tmpl w:val="EFD8D34C"/>
    <w:lvl w:ilvl="0" w:tplc="930A7D86">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66246E">
      <w:start w:val="1"/>
      <w:numFmt w:val="upperRoman"/>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D4A04E">
      <w:start w:val="1"/>
      <w:numFmt w:val="upperRoman"/>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8A43502">
      <w:start w:val="1"/>
      <w:numFmt w:val="upperRoman"/>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F8C468">
      <w:start w:val="1"/>
      <w:numFmt w:val="upperRoman"/>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80C2D0">
      <w:start w:val="1"/>
      <w:numFmt w:val="upperRoman"/>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CDAC9AE">
      <w:start w:val="1"/>
      <w:numFmt w:val="upperRoman"/>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4EFE1E">
      <w:start w:val="1"/>
      <w:numFmt w:val="upperRoman"/>
      <w:lvlText w:val="%8."/>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D8AEF4">
      <w:start w:val="1"/>
      <w:numFmt w:val="upperRoman"/>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A064654"/>
    <w:multiLevelType w:val="hybridMultilevel"/>
    <w:tmpl w:val="96B89962"/>
    <w:styleLink w:val="ImportedStyle20"/>
    <w:lvl w:ilvl="0" w:tplc="B43A8D9E">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EC49AB4">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16E242">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25A0328">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75EEC22">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81C0F02">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5C6A1CA">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48A1530">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E143442">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0B932F5F"/>
    <w:multiLevelType w:val="hybridMultilevel"/>
    <w:tmpl w:val="21BC92A6"/>
    <w:styleLink w:val="ImportedStyle29"/>
    <w:lvl w:ilvl="0" w:tplc="918C1A72">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1B0F65C">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3BA69E8">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ECC5FEA">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5BA9492">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8B23900">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67AC50C">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05CF218">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9D2D01C">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C0A1604"/>
    <w:multiLevelType w:val="hybridMultilevel"/>
    <w:tmpl w:val="3A762440"/>
    <w:numStyleLink w:val="ImportedStyle8"/>
  </w:abstractNum>
  <w:abstractNum w:abstractNumId="7" w15:restartNumberingAfterBreak="0">
    <w:nsid w:val="0CCD54D4"/>
    <w:multiLevelType w:val="hybridMultilevel"/>
    <w:tmpl w:val="844CB804"/>
    <w:numStyleLink w:val="ImportedStyle21"/>
  </w:abstractNum>
  <w:abstractNum w:abstractNumId="8" w15:restartNumberingAfterBreak="0">
    <w:nsid w:val="0CD213D4"/>
    <w:multiLevelType w:val="hybridMultilevel"/>
    <w:tmpl w:val="E7868D90"/>
    <w:numStyleLink w:val="ImportedStyle15"/>
  </w:abstractNum>
  <w:abstractNum w:abstractNumId="9" w15:restartNumberingAfterBreak="0">
    <w:nsid w:val="0D884C74"/>
    <w:multiLevelType w:val="hybridMultilevel"/>
    <w:tmpl w:val="3B00FA7C"/>
    <w:numStyleLink w:val="ImportedStyle7"/>
  </w:abstractNum>
  <w:abstractNum w:abstractNumId="10" w15:restartNumberingAfterBreak="0">
    <w:nsid w:val="0EC71E48"/>
    <w:multiLevelType w:val="hybridMultilevel"/>
    <w:tmpl w:val="9968D50C"/>
    <w:numStyleLink w:val="ImportedStyle11"/>
  </w:abstractNum>
  <w:abstractNum w:abstractNumId="11" w15:restartNumberingAfterBreak="0">
    <w:nsid w:val="105960E8"/>
    <w:multiLevelType w:val="hybridMultilevel"/>
    <w:tmpl w:val="04D01406"/>
    <w:styleLink w:val="ImportedStyle26"/>
    <w:lvl w:ilvl="0" w:tplc="9B4E8CEC">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D0AA868">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714398C">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4A4CCFC">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4F89BE6">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616E988">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C9A7220">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1E8F4FA">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812E4CC">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11C321DA"/>
    <w:multiLevelType w:val="hybridMultilevel"/>
    <w:tmpl w:val="CF0A4B1C"/>
    <w:styleLink w:val="ImportedStyle16"/>
    <w:lvl w:ilvl="0" w:tplc="DB9CA860">
      <w:start w:val="1"/>
      <w:numFmt w:val="decimal"/>
      <w:lvlText w:val="%1."/>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2BCE956">
      <w:start w:val="1"/>
      <w:numFmt w:val="decimal"/>
      <w:lvlText w:val="%2."/>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1801574">
      <w:start w:val="1"/>
      <w:numFmt w:val="decimal"/>
      <w:lvlText w:val="%3."/>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54CFE22">
      <w:start w:val="1"/>
      <w:numFmt w:val="decimal"/>
      <w:lvlText w:val="%4."/>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310C318">
      <w:start w:val="1"/>
      <w:numFmt w:val="decimal"/>
      <w:lvlText w:val="%5."/>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DCC935E">
      <w:start w:val="1"/>
      <w:numFmt w:val="decimal"/>
      <w:lvlText w:val="%6."/>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44E2FE2">
      <w:start w:val="1"/>
      <w:numFmt w:val="decimal"/>
      <w:lvlText w:val="%7."/>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6344D00">
      <w:start w:val="1"/>
      <w:numFmt w:val="decimal"/>
      <w:lvlText w:val="%8."/>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BD65876">
      <w:start w:val="1"/>
      <w:numFmt w:val="decimal"/>
      <w:lvlText w:val="%9."/>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12A32A0C"/>
    <w:multiLevelType w:val="hybridMultilevel"/>
    <w:tmpl w:val="892CF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537473"/>
    <w:multiLevelType w:val="hybridMultilevel"/>
    <w:tmpl w:val="3F12D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272C5D"/>
    <w:multiLevelType w:val="hybridMultilevel"/>
    <w:tmpl w:val="2E8AAC8C"/>
    <w:styleLink w:val="ImportedStyle38"/>
    <w:lvl w:ilvl="0" w:tplc="24E855D8">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FA468A6">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2D40FDA">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C9C731C">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5E63402">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61A85AA">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8808582">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054E13C">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A925814">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15:restartNumberingAfterBreak="0">
    <w:nsid w:val="19534C9B"/>
    <w:multiLevelType w:val="hybridMultilevel"/>
    <w:tmpl w:val="3B00FA7C"/>
    <w:styleLink w:val="ImportedStyle7"/>
    <w:lvl w:ilvl="0" w:tplc="325C4E3A">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76EEFECE">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E1E4A1AE">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34225590">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24A1C7E">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1C4C3BE">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CEB0D216">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0E88022">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83C3052">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A5B3FCD"/>
    <w:multiLevelType w:val="hybridMultilevel"/>
    <w:tmpl w:val="DC8A1F5E"/>
    <w:styleLink w:val="ImportedStyle24"/>
    <w:lvl w:ilvl="0" w:tplc="DE26EC64">
      <w:start w:val="1"/>
      <w:numFmt w:val="decimal"/>
      <w:lvlText w:val="%1."/>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77826BE">
      <w:start w:val="1"/>
      <w:numFmt w:val="decimal"/>
      <w:lvlText w:val="%2."/>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3601884">
      <w:start w:val="1"/>
      <w:numFmt w:val="decimal"/>
      <w:lvlText w:val="%3."/>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69C6A20">
      <w:start w:val="1"/>
      <w:numFmt w:val="decimal"/>
      <w:lvlText w:val="%4."/>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638F834">
      <w:start w:val="1"/>
      <w:numFmt w:val="decimal"/>
      <w:lvlText w:val="%5."/>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7C4E522">
      <w:start w:val="1"/>
      <w:numFmt w:val="decimal"/>
      <w:lvlText w:val="%6."/>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336F2AC">
      <w:start w:val="1"/>
      <w:numFmt w:val="decimal"/>
      <w:lvlText w:val="%7."/>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0CCD310">
      <w:start w:val="1"/>
      <w:numFmt w:val="decimal"/>
      <w:lvlText w:val="%8."/>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E92EB60">
      <w:start w:val="1"/>
      <w:numFmt w:val="decimal"/>
      <w:lvlText w:val="%9."/>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1AED273B"/>
    <w:multiLevelType w:val="hybridMultilevel"/>
    <w:tmpl w:val="BAC0FB72"/>
    <w:numStyleLink w:val="ImportedStyle31"/>
  </w:abstractNum>
  <w:abstractNum w:abstractNumId="19" w15:restartNumberingAfterBreak="0">
    <w:nsid w:val="1CA17065"/>
    <w:multiLevelType w:val="hybridMultilevel"/>
    <w:tmpl w:val="2932CBC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1DE0465D"/>
    <w:multiLevelType w:val="hybridMultilevel"/>
    <w:tmpl w:val="293C6B26"/>
    <w:lvl w:ilvl="0" w:tplc="259067E4">
      <w:start w:val="1"/>
      <w:numFmt w:val="decimal"/>
      <w:lvlText w:val="%1."/>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50AA396">
      <w:start w:val="1"/>
      <w:numFmt w:val="decimal"/>
      <w:lvlText w:val="%2."/>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9023C08">
      <w:start w:val="1"/>
      <w:numFmt w:val="decimal"/>
      <w:lvlText w:val="%3."/>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1F07630">
      <w:start w:val="1"/>
      <w:numFmt w:val="decimal"/>
      <w:lvlText w:val="%4."/>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6D4E76A">
      <w:start w:val="1"/>
      <w:numFmt w:val="decimal"/>
      <w:lvlText w:val="%5."/>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236EA84">
      <w:start w:val="1"/>
      <w:numFmt w:val="decimal"/>
      <w:lvlText w:val="%6."/>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8BD4">
      <w:start w:val="1"/>
      <w:numFmt w:val="decimal"/>
      <w:lvlText w:val="%7."/>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A7CFB32">
      <w:start w:val="1"/>
      <w:numFmt w:val="decimal"/>
      <w:lvlText w:val="%8."/>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5FF231CC">
      <w:start w:val="1"/>
      <w:numFmt w:val="decimal"/>
      <w:lvlText w:val="%9."/>
      <w:lvlJc w:val="left"/>
      <w:pPr>
        <w:tabs>
          <w:tab w:val="right" w:pos="737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E3D3F40"/>
    <w:multiLevelType w:val="hybridMultilevel"/>
    <w:tmpl w:val="6778EA14"/>
    <w:styleLink w:val="ImportedStyle32"/>
    <w:lvl w:ilvl="0" w:tplc="ABC89B44">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42AE46C">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32F9E8">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0B2C450">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30AE2C0">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05AB76E">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BF68316">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20868C">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FD87362">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25F90DAF"/>
    <w:multiLevelType w:val="hybridMultilevel"/>
    <w:tmpl w:val="A7E81888"/>
    <w:numStyleLink w:val="ImportedStyle5"/>
  </w:abstractNum>
  <w:abstractNum w:abstractNumId="23" w15:restartNumberingAfterBreak="0">
    <w:nsid w:val="26664C2A"/>
    <w:multiLevelType w:val="hybridMultilevel"/>
    <w:tmpl w:val="6D4C8A6A"/>
    <w:styleLink w:val="ImportedStyle39"/>
    <w:lvl w:ilvl="0" w:tplc="6CC094C8">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2B659BC">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D905D9C">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F7E696E">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4CB97E">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7641EFA">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CF66F42">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418FB06">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35A5794">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26764831"/>
    <w:multiLevelType w:val="hybridMultilevel"/>
    <w:tmpl w:val="730AC076"/>
    <w:styleLink w:val="ImportedStyle10"/>
    <w:lvl w:ilvl="0" w:tplc="124A108A">
      <w:start w:val="1"/>
      <w:numFmt w:val="decimal"/>
      <w:lvlText w:val="%1)"/>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E5C519E">
      <w:start w:val="1"/>
      <w:numFmt w:val="decimal"/>
      <w:lvlText w:val="%2)"/>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928EA4">
      <w:start w:val="1"/>
      <w:numFmt w:val="decimal"/>
      <w:lvlText w:val="%3)"/>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CDCE3D6">
      <w:start w:val="1"/>
      <w:numFmt w:val="decimal"/>
      <w:lvlText w:val="%4)"/>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D8B822">
      <w:start w:val="1"/>
      <w:numFmt w:val="decimal"/>
      <w:lvlText w:val="%5)"/>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CD0488C">
      <w:start w:val="1"/>
      <w:numFmt w:val="decimal"/>
      <w:lvlText w:val="%6)"/>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C20FD78">
      <w:start w:val="1"/>
      <w:numFmt w:val="decimal"/>
      <w:lvlText w:val="%7)"/>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BFEB95E">
      <w:start w:val="1"/>
      <w:numFmt w:val="decimal"/>
      <w:lvlText w:val="%8)"/>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DB42B22">
      <w:start w:val="1"/>
      <w:numFmt w:val="decimal"/>
      <w:lvlText w:val="%9)"/>
      <w:lvlJc w:val="left"/>
      <w:pPr>
        <w:tabs>
          <w:tab w:val="left" w:pos="720"/>
          <w:tab w:val="left" w:pos="152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5" w15:restartNumberingAfterBreak="0">
    <w:nsid w:val="2806252E"/>
    <w:multiLevelType w:val="hybridMultilevel"/>
    <w:tmpl w:val="2E8AAC8C"/>
    <w:numStyleLink w:val="ImportedStyle38"/>
  </w:abstractNum>
  <w:abstractNum w:abstractNumId="26" w15:restartNumberingAfterBreak="0">
    <w:nsid w:val="2ACE5F6B"/>
    <w:multiLevelType w:val="hybridMultilevel"/>
    <w:tmpl w:val="3C923BC4"/>
    <w:numStyleLink w:val="ImportedStyle2"/>
  </w:abstractNum>
  <w:abstractNum w:abstractNumId="27" w15:restartNumberingAfterBreak="0">
    <w:nsid w:val="2CC83F58"/>
    <w:multiLevelType w:val="hybridMultilevel"/>
    <w:tmpl w:val="730AC076"/>
    <w:numStyleLink w:val="ImportedStyle10"/>
  </w:abstractNum>
  <w:abstractNum w:abstractNumId="28" w15:restartNumberingAfterBreak="0">
    <w:nsid w:val="2D8E539C"/>
    <w:multiLevelType w:val="hybridMultilevel"/>
    <w:tmpl w:val="C67ABDCC"/>
    <w:numStyleLink w:val="ImportedStyle14"/>
  </w:abstractNum>
  <w:abstractNum w:abstractNumId="29" w15:restartNumberingAfterBreak="0">
    <w:nsid w:val="2ED97B01"/>
    <w:multiLevelType w:val="hybridMultilevel"/>
    <w:tmpl w:val="6DD8584E"/>
    <w:styleLink w:val="ImportedStyle1"/>
    <w:lvl w:ilvl="0" w:tplc="43023284">
      <w:start w:val="1"/>
      <w:numFmt w:val="decimal"/>
      <w:lvlText w:val="(%1)"/>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4ECC6A58">
      <w:start w:val="1"/>
      <w:numFmt w:val="decimal"/>
      <w:lvlText w:val="(%2)"/>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39BAED4E">
      <w:start w:val="1"/>
      <w:numFmt w:val="decimal"/>
      <w:lvlText w:val="(%3)"/>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8DCA1A00">
      <w:start w:val="1"/>
      <w:numFmt w:val="decimal"/>
      <w:lvlText w:val="(%4)"/>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E8CED5B0">
      <w:start w:val="1"/>
      <w:numFmt w:val="decimal"/>
      <w:lvlText w:val="(%5)"/>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34A41EC">
      <w:start w:val="1"/>
      <w:numFmt w:val="decimal"/>
      <w:lvlText w:val="(%6)"/>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65282466">
      <w:start w:val="1"/>
      <w:numFmt w:val="decimal"/>
      <w:lvlText w:val="(%7)"/>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C00C3234">
      <w:start w:val="1"/>
      <w:numFmt w:val="decimal"/>
      <w:lvlText w:val="(%8)"/>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5D3E88A2">
      <w:start w:val="1"/>
      <w:numFmt w:val="decimal"/>
      <w:lvlText w:val="(%9)"/>
      <w:lvlJc w:val="left"/>
      <w:pPr>
        <w:tabs>
          <w:tab w:val="left" w:pos="720"/>
          <w:tab w:val="left" w:pos="152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EFC36B7"/>
    <w:multiLevelType w:val="hybridMultilevel"/>
    <w:tmpl w:val="02804852"/>
    <w:numStyleLink w:val="ImportedStyle30"/>
  </w:abstractNum>
  <w:abstractNum w:abstractNumId="31" w15:restartNumberingAfterBreak="0">
    <w:nsid w:val="2FCC5865"/>
    <w:multiLevelType w:val="hybridMultilevel"/>
    <w:tmpl w:val="CF0A4B1C"/>
    <w:numStyleLink w:val="ImportedStyle16"/>
  </w:abstractNum>
  <w:abstractNum w:abstractNumId="32" w15:restartNumberingAfterBreak="0">
    <w:nsid w:val="31A37075"/>
    <w:multiLevelType w:val="hybridMultilevel"/>
    <w:tmpl w:val="1722E7EC"/>
    <w:styleLink w:val="ImportedStyle28"/>
    <w:lvl w:ilvl="0" w:tplc="FE4094D8">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7CD20A">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C9EB3C8">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5A02AD2">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30E7CCE">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02E38CA">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BCBCE4">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2885B20">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A280554">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3" w15:restartNumberingAfterBreak="0">
    <w:nsid w:val="33BD224F"/>
    <w:multiLevelType w:val="hybridMultilevel"/>
    <w:tmpl w:val="E7868D90"/>
    <w:styleLink w:val="ImportedStyle15"/>
    <w:lvl w:ilvl="0" w:tplc="64B27194">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644143A">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476C906">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97833C2">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B70EC8E">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D268A6E">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8560E40">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82A48BA">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04455F8">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34462041"/>
    <w:multiLevelType w:val="hybridMultilevel"/>
    <w:tmpl w:val="512A153C"/>
    <w:styleLink w:val="ImportedStyle6"/>
    <w:lvl w:ilvl="0" w:tplc="EE1E772A">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E39A2118">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44CBF6C">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06B827A6">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6384244A">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F60B834">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31CE257C">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DAE999A">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5352F978">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3538652F"/>
    <w:multiLevelType w:val="hybridMultilevel"/>
    <w:tmpl w:val="6D4C8A6A"/>
    <w:numStyleLink w:val="ImportedStyle39"/>
  </w:abstractNum>
  <w:abstractNum w:abstractNumId="36" w15:restartNumberingAfterBreak="0">
    <w:nsid w:val="35A71849"/>
    <w:multiLevelType w:val="hybridMultilevel"/>
    <w:tmpl w:val="A3964956"/>
    <w:styleLink w:val="ImportedStyle17"/>
    <w:lvl w:ilvl="0" w:tplc="F00CA36A">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828685C">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35E881E">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2C22B34">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2602640">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A6A7D76">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6326978">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3A0F5E8">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A4454AE">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7" w15:restartNumberingAfterBreak="0">
    <w:nsid w:val="378065DC"/>
    <w:multiLevelType w:val="hybridMultilevel"/>
    <w:tmpl w:val="02804852"/>
    <w:styleLink w:val="ImportedStyle30"/>
    <w:lvl w:ilvl="0" w:tplc="E9EC9D84">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C84F6FE">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703646">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BF6320E">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2A8732">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1620EAA">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08E9AEC">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99A4A96">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9A0D5DE">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8" w15:restartNumberingAfterBreak="0">
    <w:nsid w:val="37D81518"/>
    <w:multiLevelType w:val="hybridMultilevel"/>
    <w:tmpl w:val="654807BA"/>
    <w:numStyleLink w:val="ImportedStyle19"/>
  </w:abstractNum>
  <w:abstractNum w:abstractNumId="39" w15:restartNumberingAfterBreak="0">
    <w:nsid w:val="3AC430E7"/>
    <w:multiLevelType w:val="hybridMultilevel"/>
    <w:tmpl w:val="6BECDCC8"/>
    <w:numStyleLink w:val="ImportedStyle3"/>
  </w:abstractNum>
  <w:abstractNum w:abstractNumId="40" w15:restartNumberingAfterBreak="0">
    <w:nsid w:val="3BC53825"/>
    <w:multiLevelType w:val="hybridMultilevel"/>
    <w:tmpl w:val="6276CBF6"/>
    <w:styleLink w:val="ImportedStyle13"/>
    <w:lvl w:ilvl="0" w:tplc="19A2DB10">
      <w:start w:val="1"/>
      <w:numFmt w:val="decimal"/>
      <w:lvlText w:val="%1."/>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7B68C32">
      <w:start w:val="1"/>
      <w:numFmt w:val="decimal"/>
      <w:lvlText w:val="%2."/>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D0C022C">
      <w:start w:val="1"/>
      <w:numFmt w:val="decimal"/>
      <w:lvlText w:val="%3."/>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D206CECA">
      <w:start w:val="1"/>
      <w:numFmt w:val="decimal"/>
      <w:lvlText w:val="%4."/>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02C7316">
      <w:start w:val="1"/>
      <w:numFmt w:val="decimal"/>
      <w:lvlText w:val="%5."/>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EA779E">
      <w:start w:val="1"/>
      <w:numFmt w:val="decimal"/>
      <w:lvlText w:val="%6."/>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BCC7980">
      <w:start w:val="1"/>
      <w:numFmt w:val="decimal"/>
      <w:lvlText w:val="%7."/>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DDE83AC">
      <w:start w:val="1"/>
      <w:numFmt w:val="decimal"/>
      <w:lvlText w:val="%8."/>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5DCA29A">
      <w:start w:val="1"/>
      <w:numFmt w:val="decimal"/>
      <w:lvlText w:val="%9."/>
      <w:lvlJc w:val="left"/>
      <w:pPr>
        <w:tabs>
          <w:tab w:val="left" w:pos="432"/>
          <w:tab w:val="left" w:pos="720"/>
          <w:tab w:val="left" w:pos="576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BF61B2E"/>
    <w:multiLevelType w:val="hybridMultilevel"/>
    <w:tmpl w:val="5DCA6C1C"/>
    <w:numStyleLink w:val="ImportedStyle36"/>
  </w:abstractNum>
  <w:abstractNum w:abstractNumId="42" w15:restartNumberingAfterBreak="0">
    <w:nsid w:val="3CC92238"/>
    <w:multiLevelType w:val="hybridMultilevel"/>
    <w:tmpl w:val="DC8A1F5E"/>
    <w:numStyleLink w:val="ImportedStyle24"/>
  </w:abstractNum>
  <w:abstractNum w:abstractNumId="43" w15:restartNumberingAfterBreak="0">
    <w:nsid w:val="3CEE43F2"/>
    <w:multiLevelType w:val="hybridMultilevel"/>
    <w:tmpl w:val="9968D50C"/>
    <w:styleLink w:val="ImportedStyle11"/>
    <w:lvl w:ilvl="0" w:tplc="A51E0A9C">
      <w:start w:val="1"/>
      <w:numFmt w:val="decimal"/>
      <w:lvlText w:val="(%1)"/>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6F3CC1F6">
      <w:start w:val="1"/>
      <w:numFmt w:val="decimal"/>
      <w:lvlText w:val="(%2)"/>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B664C94C">
      <w:start w:val="1"/>
      <w:numFmt w:val="decimal"/>
      <w:lvlText w:val="(%3)"/>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EBF81F30">
      <w:start w:val="1"/>
      <w:numFmt w:val="decimal"/>
      <w:lvlText w:val="(%4)"/>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F43C568A">
      <w:start w:val="1"/>
      <w:numFmt w:val="decimal"/>
      <w:lvlText w:val="(%5)"/>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B20178C">
      <w:start w:val="1"/>
      <w:numFmt w:val="decimal"/>
      <w:lvlText w:val="(%6)"/>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CCA6A370">
      <w:start w:val="1"/>
      <w:numFmt w:val="decimal"/>
      <w:lvlText w:val="(%7)"/>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AEE8A848">
      <w:start w:val="1"/>
      <w:numFmt w:val="decimal"/>
      <w:lvlText w:val="(%8)"/>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6CC64E18">
      <w:start w:val="1"/>
      <w:numFmt w:val="decimal"/>
      <w:lvlText w:val="(%9)"/>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3D983A22"/>
    <w:multiLevelType w:val="hybridMultilevel"/>
    <w:tmpl w:val="C86670C6"/>
    <w:numStyleLink w:val="ImportedStyle12"/>
  </w:abstractNum>
  <w:abstractNum w:abstractNumId="45" w15:restartNumberingAfterBreak="0">
    <w:nsid w:val="3FC93539"/>
    <w:multiLevelType w:val="hybridMultilevel"/>
    <w:tmpl w:val="32D4689A"/>
    <w:styleLink w:val="ImportedStyle18"/>
    <w:lvl w:ilvl="0" w:tplc="562090F4">
      <w:start w:val="1"/>
      <w:numFmt w:val="decimal"/>
      <w:lvlText w:val="%1."/>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D647EAC">
      <w:start w:val="1"/>
      <w:numFmt w:val="decimal"/>
      <w:lvlText w:val="%2."/>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E386A42">
      <w:start w:val="1"/>
      <w:numFmt w:val="decimal"/>
      <w:lvlText w:val="%3."/>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534AFCC">
      <w:start w:val="1"/>
      <w:numFmt w:val="decimal"/>
      <w:lvlText w:val="%4."/>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F16939E">
      <w:start w:val="1"/>
      <w:numFmt w:val="decimal"/>
      <w:lvlText w:val="%5."/>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C4AC386">
      <w:start w:val="1"/>
      <w:numFmt w:val="decimal"/>
      <w:lvlText w:val="%6."/>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0DCE4E2">
      <w:start w:val="1"/>
      <w:numFmt w:val="decimal"/>
      <w:lvlText w:val="%7."/>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5EEC8C2">
      <w:start w:val="1"/>
      <w:numFmt w:val="decimal"/>
      <w:lvlText w:val="%8."/>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4769F4A">
      <w:start w:val="1"/>
      <w:numFmt w:val="decimal"/>
      <w:lvlText w:val="%9."/>
      <w:lvlJc w:val="left"/>
      <w:pPr>
        <w:tabs>
          <w:tab w:val="left" w:pos="720"/>
          <w:tab w:val="left" w:pos="1080"/>
          <w:tab w:val="left" w:pos="1260"/>
          <w:tab w:val="left" w:pos="1440"/>
          <w:tab w:val="left" w:pos="324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6" w15:restartNumberingAfterBreak="0">
    <w:nsid w:val="40C8734D"/>
    <w:multiLevelType w:val="hybridMultilevel"/>
    <w:tmpl w:val="5890054A"/>
    <w:styleLink w:val="ImportedStyle4"/>
    <w:lvl w:ilvl="0" w:tplc="26829E1A">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D1425E4">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8628D30">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033448F6">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1C4C80E">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41D29F84">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2D628462">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3B14B916">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0136C606">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40FF4A6E"/>
    <w:multiLevelType w:val="hybridMultilevel"/>
    <w:tmpl w:val="5E4863BE"/>
    <w:numStyleLink w:val="ImportedStyle25"/>
  </w:abstractNum>
  <w:abstractNum w:abstractNumId="48" w15:restartNumberingAfterBreak="0">
    <w:nsid w:val="43D22421"/>
    <w:multiLevelType w:val="hybridMultilevel"/>
    <w:tmpl w:val="6CAC9AC6"/>
    <w:styleLink w:val="ImportedStyle9"/>
    <w:lvl w:ilvl="0" w:tplc="1946EE94">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7549CCE">
      <w:start w:val="1"/>
      <w:numFmt w:val="decimal"/>
      <w:lvlText w:val="(%2)"/>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D02ED1E">
      <w:start w:val="1"/>
      <w:numFmt w:val="decimal"/>
      <w:lvlText w:val="(%3)"/>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2654DE18">
      <w:start w:val="1"/>
      <w:numFmt w:val="decimal"/>
      <w:lvlText w:val="(%4)"/>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41AA976">
      <w:start w:val="1"/>
      <w:numFmt w:val="decimal"/>
      <w:lvlText w:val="(%5)"/>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846BD6E">
      <w:start w:val="1"/>
      <w:numFmt w:val="decimal"/>
      <w:lvlText w:val="(%6)"/>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C41AA04C">
      <w:start w:val="1"/>
      <w:numFmt w:val="decimal"/>
      <w:lvlText w:val="(%7)"/>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ECAAE4FC">
      <w:start w:val="1"/>
      <w:numFmt w:val="decimal"/>
      <w:lvlText w:val="(%8)"/>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4636FA96">
      <w:start w:val="1"/>
      <w:numFmt w:val="decimal"/>
      <w:lvlText w:val="(%9)"/>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443D1E66"/>
    <w:multiLevelType w:val="hybridMultilevel"/>
    <w:tmpl w:val="C86670C6"/>
    <w:styleLink w:val="ImportedStyle12"/>
    <w:lvl w:ilvl="0" w:tplc="BCD604B2">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4CD7B2">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66094C2">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B4A5042">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4A63300">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BF6FB8E">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3B0EF7C">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904A2CC">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E1A7E9C">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45836B89"/>
    <w:multiLevelType w:val="hybridMultilevel"/>
    <w:tmpl w:val="844CB804"/>
    <w:styleLink w:val="ImportedStyle21"/>
    <w:lvl w:ilvl="0" w:tplc="F202C6D6">
      <w:start w:val="1"/>
      <w:numFmt w:val="decimal"/>
      <w:lvlText w:val="%1."/>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0D8600C">
      <w:start w:val="1"/>
      <w:numFmt w:val="decimal"/>
      <w:lvlText w:val="%2."/>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79CA38A">
      <w:start w:val="1"/>
      <w:numFmt w:val="decimal"/>
      <w:lvlText w:val="%3."/>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DEB918">
      <w:start w:val="1"/>
      <w:numFmt w:val="decimal"/>
      <w:lvlText w:val="%4."/>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37AA608">
      <w:start w:val="1"/>
      <w:numFmt w:val="decimal"/>
      <w:lvlText w:val="%5."/>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B3050AA">
      <w:start w:val="1"/>
      <w:numFmt w:val="decimal"/>
      <w:lvlText w:val="%6."/>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000E470">
      <w:start w:val="1"/>
      <w:numFmt w:val="decimal"/>
      <w:lvlText w:val="%7."/>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FC1242">
      <w:start w:val="1"/>
      <w:numFmt w:val="decimal"/>
      <w:lvlText w:val="%8."/>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862D54E">
      <w:start w:val="1"/>
      <w:numFmt w:val="decimal"/>
      <w:lvlText w:val="%9."/>
      <w:lvlJc w:val="left"/>
      <w:pPr>
        <w:tabs>
          <w:tab w:val="left" w:pos="360"/>
          <w:tab w:val="left" w:pos="1080"/>
          <w:tab w:val="left" w:pos="1260"/>
          <w:tab w:val="left" w:pos="1440"/>
          <w:tab w:val="left" w:pos="324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1" w15:restartNumberingAfterBreak="0">
    <w:nsid w:val="46B83C14"/>
    <w:multiLevelType w:val="hybridMultilevel"/>
    <w:tmpl w:val="1766F382"/>
    <w:styleLink w:val="ImportedStyle27"/>
    <w:lvl w:ilvl="0" w:tplc="598CE1B6">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6F6101A">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5981224">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7E23B72">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B0AC856">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662AB9C">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3C4C718">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52209C4">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6DEBE44">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492D01AF"/>
    <w:multiLevelType w:val="hybridMultilevel"/>
    <w:tmpl w:val="754A3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4BE5669D"/>
    <w:multiLevelType w:val="hybridMultilevel"/>
    <w:tmpl w:val="A468D6CA"/>
    <w:styleLink w:val="ImportedStyle23"/>
    <w:lvl w:ilvl="0" w:tplc="8D7AED18">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302369A">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E8AFF6E">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CAAA700">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E50B1FE">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660B7A">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8F847A4">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C8631AE">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D947F70">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4" w15:restartNumberingAfterBreak="0">
    <w:nsid w:val="4CA809FF"/>
    <w:multiLevelType w:val="hybridMultilevel"/>
    <w:tmpl w:val="545E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504A7B43"/>
    <w:multiLevelType w:val="hybridMultilevel"/>
    <w:tmpl w:val="6276CBF6"/>
    <w:numStyleLink w:val="ImportedStyle13"/>
  </w:abstractNum>
  <w:abstractNum w:abstractNumId="56" w15:restartNumberingAfterBreak="0">
    <w:nsid w:val="52066E88"/>
    <w:multiLevelType w:val="hybridMultilevel"/>
    <w:tmpl w:val="6BECDCC8"/>
    <w:styleLink w:val="ImportedStyle3"/>
    <w:lvl w:ilvl="0" w:tplc="6BAC1A80">
      <w:start w:val="1"/>
      <w:numFmt w:val="decimal"/>
      <w:lvlText w:val="(%1)"/>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EA4DA06">
      <w:start w:val="1"/>
      <w:numFmt w:val="decimal"/>
      <w:lvlText w:val="(%2)"/>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1FAA270">
      <w:start w:val="1"/>
      <w:numFmt w:val="decimal"/>
      <w:lvlText w:val="(%3)"/>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5414EB4A">
      <w:start w:val="1"/>
      <w:numFmt w:val="decimal"/>
      <w:lvlText w:val="(%4)"/>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2D1282C2">
      <w:start w:val="1"/>
      <w:numFmt w:val="decimal"/>
      <w:lvlText w:val="(%5)"/>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EE28F904">
      <w:start w:val="1"/>
      <w:numFmt w:val="decimal"/>
      <w:lvlText w:val="(%6)"/>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B916F6D0">
      <w:start w:val="1"/>
      <w:numFmt w:val="decimal"/>
      <w:lvlText w:val="(%7)"/>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317A7848">
      <w:start w:val="1"/>
      <w:numFmt w:val="decimal"/>
      <w:lvlText w:val="(%8)"/>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CC56973E">
      <w:start w:val="1"/>
      <w:numFmt w:val="decimal"/>
      <w:lvlText w:val="(%9)"/>
      <w:lvlJc w:val="left"/>
      <w:pPr>
        <w:tabs>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537D297D"/>
    <w:multiLevelType w:val="hybridMultilevel"/>
    <w:tmpl w:val="1722E7EC"/>
    <w:numStyleLink w:val="ImportedStyle28"/>
  </w:abstractNum>
  <w:abstractNum w:abstractNumId="58" w15:restartNumberingAfterBreak="0">
    <w:nsid w:val="54515D65"/>
    <w:multiLevelType w:val="hybridMultilevel"/>
    <w:tmpl w:val="A468D6CA"/>
    <w:numStyleLink w:val="ImportedStyle23"/>
  </w:abstractNum>
  <w:abstractNum w:abstractNumId="59" w15:restartNumberingAfterBreak="0">
    <w:nsid w:val="560C5857"/>
    <w:multiLevelType w:val="hybridMultilevel"/>
    <w:tmpl w:val="A3B00E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0" w15:restartNumberingAfterBreak="0">
    <w:nsid w:val="561D6F0B"/>
    <w:multiLevelType w:val="hybridMultilevel"/>
    <w:tmpl w:val="5890054A"/>
    <w:numStyleLink w:val="ImportedStyle4"/>
  </w:abstractNum>
  <w:abstractNum w:abstractNumId="61" w15:restartNumberingAfterBreak="0">
    <w:nsid w:val="56890020"/>
    <w:multiLevelType w:val="hybridMultilevel"/>
    <w:tmpl w:val="D46CF582"/>
    <w:styleLink w:val="ImportedStyle22"/>
    <w:lvl w:ilvl="0" w:tplc="29EA4C66">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42076EC">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722659A">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990B934">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47E51A6">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91CC8F2">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9262D06">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E624DA2">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780016A">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2" w15:restartNumberingAfterBreak="0">
    <w:nsid w:val="5B2A1864"/>
    <w:multiLevelType w:val="hybridMultilevel"/>
    <w:tmpl w:val="C7CC5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5B6C0D4C"/>
    <w:multiLevelType w:val="hybridMultilevel"/>
    <w:tmpl w:val="26304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5BA933F3"/>
    <w:multiLevelType w:val="hybridMultilevel"/>
    <w:tmpl w:val="552610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5" w15:restartNumberingAfterBreak="0">
    <w:nsid w:val="5CBA1F7A"/>
    <w:multiLevelType w:val="hybridMultilevel"/>
    <w:tmpl w:val="87401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5D9604CC"/>
    <w:multiLevelType w:val="hybridMultilevel"/>
    <w:tmpl w:val="D46CF582"/>
    <w:numStyleLink w:val="ImportedStyle22"/>
  </w:abstractNum>
  <w:abstractNum w:abstractNumId="67" w15:restartNumberingAfterBreak="0">
    <w:nsid w:val="5DD9081D"/>
    <w:multiLevelType w:val="hybridMultilevel"/>
    <w:tmpl w:val="961059AE"/>
    <w:numStyleLink w:val="ImportedStyle34"/>
  </w:abstractNum>
  <w:abstractNum w:abstractNumId="68" w15:restartNumberingAfterBreak="0">
    <w:nsid w:val="5E760D16"/>
    <w:multiLevelType w:val="hybridMultilevel"/>
    <w:tmpl w:val="5E4863BE"/>
    <w:styleLink w:val="ImportedStyle25"/>
    <w:lvl w:ilvl="0" w:tplc="069E36A2">
      <w:start w:val="1"/>
      <w:numFmt w:val="decimal"/>
      <w:lvlText w:val="%1."/>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5343060">
      <w:start w:val="1"/>
      <w:numFmt w:val="decimal"/>
      <w:lvlText w:val="%2."/>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91205A2">
      <w:start w:val="1"/>
      <w:numFmt w:val="decimal"/>
      <w:lvlText w:val="%3."/>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7FE1688">
      <w:start w:val="1"/>
      <w:numFmt w:val="decimal"/>
      <w:lvlText w:val="%4."/>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CBAA684">
      <w:start w:val="1"/>
      <w:numFmt w:val="decimal"/>
      <w:lvlText w:val="%5."/>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43C02D6">
      <w:start w:val="1"/>
      <w:numFmt w:val="decimal"/>
      <w:lvlText w:val="%6."/>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354C1DE">
      <w:start w:val="1"/>
      <w:numFmt w:val="decimal"/>
      <w:lvlText w:val="%7."/>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BF4E882">
      <w:start w:val="1"/>
      <w:numFmt w:val="decimal"/>
      <w:lvlText w:val="%8."/>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7B8999E">
      <w:start w:val="1"/>
      <w:numFmt w:val="decimal"/>
      <w:lvlText w:val="%9."/>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9" w15:restartNumberingAfterBreak="0">
    <w:nsid w:val="5F28529A"/>
    <w:multiLevelType w:val="hybridMultilevel"/>
    <w:tmpl w:val="6778EA14"/>
    <w:numStyleLink w:val="ImportedStyle32"/>
  </w:abstractNum>
  <w:abstractNum w:abstractNumId="70" w15:restartNumberingAfterBreak="0">
    <w:nsid w:val="61AA7B48"/>
    <w:multiLevelType w:val="hybridMultilevel"/>
    <w:tmpl w:val="BAC0FB72"/>
    <w:styleLink w:val="ImportedStyle31"/>
    <w:lvl w:ilvl="0" w:tplc="D31A045A">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5EE31F8">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C70A824">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A8E9EC8">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57424FE">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D086058">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480C710">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61A8A8E">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12ADE10">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1" w15:restartNumberingAfterBreak="0">
    <w:nsid w:val="6312750A"/>
    <w:multiLevelType w:val="hybridMultilevel"/>
    <w:tmpl w:val="04D01406"/>
    <w:numStyleLink w:val="ImportedStyle26"/>
  </w:abstractNum>
  <w:abstractNum w:abstractNumId="72" w15:restartNumberingAfterBreak="0">
    <w:nsid w:val="64281DFE"/>
    <w:multiLevelType w:val="hybridMultilevel"/>
    <w:tmpl w:val="961059AE"/>
    <w:styleLink w:val="ImportedStyle34"/>
    <w:lvl w:ilvl="0" w:tplc="F2205768">
      <w:start w:val="1"/>
      <w:numFmt w:val="decimal"/>
      <w:lvlText w:val="%1."/>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3F823AC">
      <w:start w:val="1"/>
      <w:numFmt w:val="decimal"/>
      <w:lvlText w:val="%2."/>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BA2B5F2">
      <w:start w:val="1"/>
      <w:numFmt w:val="decimal"/>
      <w:lvlText w:val="%3."/>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E768C0A">
      <w:start w:val="1"/>
      <w:numFmt w:val="decimal"/>
      <w:lvlText w:val="%4."/>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13E9378">
      <w:start w:val="1"/>
      <w:numFmt w:val="decimal"/>
      <w:lvlText w:val="%5."/>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3ACC542">
      <w:start w:val="1"/>
      <w:numFmt w:val="decimal"/>
      <w:lvlText w:val="%6."/>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000E35E">
      <w:start w:val="1"/>
      <w:numFmt w:val="decimal"/>
      <w:lvlText w:val="%7."/>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4E4E1C2">
      <w:start w:val="1"/>
      <w:numFmt w:val="decimal"/>
      <w:lvlText w:val="%8."/>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97A29CC">
      <w:start w:val="1"/>
      <w:numFmt w:val="decimal"/>
      <w:lvlText w:val="%9."/>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3" w15:restartNumberingAfterBreak="0">
    <w:nsid w:val="65BD6202"/>
    <w:multiLevelType w:val="hybridMultilevel"/>
    <w:tmpl w:val="77B624B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4" w15:restartNumberingAfterBreak="0">
    <w:nsid w:val="66120519"/>
    <w:multiLevelType w:val="hybridMultilevel"/>
    <w:tmpl w:val="875087AC"/>
    <w:styleLink w:val="ImportedStyle35"/>
    <w:lvl w:ilvl="0" w:tplc="609E2AB0">
      <w:start w:val="1"/>
      <w:numFmt w:val="decimal"/>
      <w:lvlText w:val="%1."/>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5FC17FC">
      <w:start w:val="1"/>
      <w:numFmt w:val="decimal"/>
      <w:lvlText w:val="%2."/>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19C7C74">
      <w:start w:val="1"/>
      <w:numFmt w:val="decimal"/>
      <w:lvlText w:val="%3."/>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CB6D29E">
      <w:start w:val="1"/>
      <w:numFmt w:val="decimal"/>
      <w:lvlText w:val="%4."/>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5148C48">
      <w:start w:val="1"/>
      <w:numFmt w:val="decimal"/>
      <w:lvlText w:val="%5."/>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7F875B2">
      <w:start w:val="1"/>
      <w:numFmt w:val="decimal"/>
      <w:lvlText w:val="%6."/>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4D2C266">
      <w:start w:val="1"/>
      <w:numFmt w:val="decimal"/>
      <w:lvlText w:val="%7."/>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8D0EBB0">
      <w:start w:val="1"/>
      <w:numFmt w:val="decimal"/>
      <w:lvlText w:val="%8."/>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458C844">
      <w:start w:val="1"/>
      <w:numFmt w:val="decimal"/>
      <w:lvlText w:val="%9."/>
      <w:lvlJc w:val="left"/>
      <w:pPr>
        <w:tabs>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5" w15:restartNumberingAfterBreak="0">
    <w:nsid w:val="680C69F2"/>
    <w:multiLevelType w:val="hybridMultilevel"/>
    <w:tmpl w:val="5DCA6C1C"/>
    <w:styleLink w:val="ImportedStyle36"/>
    <w:lvl w:ilvl="0" w:tplc="F38254EE">
      <w:start w:val="1"/>
      <w:numFmt w:val="decimal"/>
      <w:lvlText w:val="%1."/>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3508780">
      <w:start w:val="1"/>
      <w:numFmt w:val="decimal"/>
      <w:lvlText w:val="%2."/>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CB22648">
      <w:start w:val="1"/>
      <w:numFmt w:val="decimal"/>
      <w:lvlText w:val="%3."/>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24C4042">
      <w:start w:val="1"/>
      <w:numFmt w:val="decimal"/>
      <w:lvlText w:val="%4."/>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5A262E6">
      <w:start w:val="1"/>
      <w:numFmt w:val="decimal"/>
      <w:lvlText w:val="%5."/>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E841C92">
      <w:start w:val="1"/>
      <w:numFmt w:val="decimal"/>
      <w:lvlText w:val="%6."/>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7947E48">
      <w:start w:val="1"/>
      <w:numFmt w:val="decimal"/>
      <w:lvlText w:val="%7."/>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9B0E02C">
      <w:start w:val="1"/>
      <w:numFmt w:val="decimal"/>
      <w:lvlText w:val="%8."/>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BEC1F4C">
      <w:start w:val="1"/>
      <w:numFmt w:val="decimal"/>
      <w:lvlText w:val="%9."/>
      <w:lvlJc w:val="left"/>
      <w:pPr>
        <w:tabs>
          <w:tab w:val="left" w:pos="360"/>
          <w:tab w:val="left" w:pos="720"/>
          <w:tab w:val="left" w:pos="1080"/>
          <w:tab w:val="left" w:pos="1260"/>
          <w:tab w:val="left" w:pos="1440"/>
          <w:tab w:val="left" w:pos="324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6" w15:restartNumberingAfterBreak="0">
    <w:nsid w:val="68781FA9"/>
    <w:multiLevelType w:val="hybridMultilevel"/>
    <w:tmpl w:val="21BC92A6"/>
    <w:numStyleLink w:val="ImportedStyle29"/>
  </w:abstractNum>
  <w:abstractNum w:abstractNumId="77" w15:restartNumberingAfterBreak="0">
    <w:nsid w:val="68AD014C"/>
    <w:multiLevelType w:val="hybridMultilevel"/>
    <w:tmpl w:val="E27AE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8" w15:restartNumberingAfterBreak="0">
    <w:nsid w:val="6BC7046E"/>
    <w:multiLevelType w:val="hybridMultilevel"/>
    <w:tmpl w:val="3C923BC4"/>
    <w:styleLink w:val="ImportedStyle2"/>
    <w:lvl w:ilvl="0" w:tplc="1BF4D06C">
      <w:start w:val="1"/>
      <w:numFmt w:val="decimal"/>
      <w:lvlText w:val="(%1)"/>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1" w:tplc="51C68550">
      <w:start w:val="1"/>
      <w:numFmt w:val="decimal"/>
      <w:lvlText w:val="(%2)"/>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2" w:tplc="B73038CE">
      <w:start w:val="1"/>
      <w:numFmt w:val="decimal"/>
      <w:lvlText w:val="(%3)"/>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3" w:tplc="C8BEDC04">
      <w:start w:val="1"/>
      <w:numFmt w:val="decimal"/>
      <w:lvlText w:val="(%4)"/>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4" w:tplc="17CC5B66">
      <w:start w:val="1"/>
      <w:numFmt w:val="decimal"/>
      <w:lvlText w:val="(%5)"/>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5" w:tplc="DC960EEA">
      <w:start w:val="1"/>
      <w:numFmt w:val="decimal"/>
      <w:lvlText w:val="(%6)"/>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6" w:tplc="7BBA1F92">
      <w:start w:val="1"/>
      <w:numFmt w:val="decimal"/>
      <w:lvlText w:val="(%7)"/>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7" w:tplc="8B6A04D8">
      <w:start w:val="1"/>
      <w:numFmt w:val="decimal"/>
      <w:lvlText w:val="(%8)"/>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8" w:tplc="1FD23278">
      <w:start w:val="1"/>
      <w:numFmt w:val="decimal"/>
      <w:lvlText w:val="(%9)"/>
      <w:lvlJc w:val="left"/>
      <w:pPr>
        <w:tabs>
          <w:tab w:val="left" w:pos="720"/>
          <w:tab w:val="left" w:pos="152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6EE10E11"/>
    <w:multiLevelType w:val="hybridMultilevel"/>
    <w:tmpl w:val="9A1A3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714006DC"/>
    <w:multiLevelType w:val="hybridMultilevel"/>
    <w:tmpl w:val="A7E81888"/>
    <w:styleLink w:val="ImportedStyle5"/>
    <w:lvl w:ilvl="0" w:tplc="5BE0377E">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47063FE0">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EBC452D6">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2C30B81C">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98D0DA9E">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7AABB8A">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566CC888">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B48B48A">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A427C7A">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722A794F"/>
    <w:multiLevelType w:val="hybridMultilevel"/>
    <w:tmpl w:val="1766F382"/>
    <w:numStyleLink w:val="ImportedStyle27"/>
  </w:abstractNum>
  <w:abstractNum w:abstractNumId="82" w15:restartNumberingAfterBreak="0">
    <w:nsid w:val="73112F1F"/>
    <w:multiLevelType w:val="hybridMultilevel"/>
    <w:tmpl w:val="F3383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753849A9"/>
    <w:multiLevelType w:val="hybridMultilevel"/>
    <w:tmpl w:val="3A762440"/>
    <w:styleLink w:val="ImportedStyle8"/>
    <w:lvl w:ilvl="0" w:tplc="37728E08">
      <w:start w:val="1"/>
      <w:numFmt w:val="decimal"/>
      <w:lvlText w:val="(%1)"/>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3B488BB4">
      <w:start w:val="1"/>
      <w:numFmt w:val="decimal"/>
      <w:lvlText w:val="(%2)"/>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4FE4E54">
      <w:start w:val="1"/>
      <w:numFmt w:val="decimal"/>
      <w:lvlText w:val="(%3)"/>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5AD07A6E">
      <w:start w:val="1"/>
      <w:numFmt w:val="decimal"/>
      <w:lvlText w:val="(%4)"/>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B0CABA6">
      <w:start w:val="1"/>
      <w:numFmt w:val="decimal"/>
      <w:lvlText w:val="(%5)"/>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208CD46">
      <w:start w:val="1"/>
      <w:numFmt w:val="decimal"/>
      <w:lvlText w:val="(%6)"/>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80EAFD2E">
      <w:start w:val="1"/>
      <w:numFmt w:val="decimal"/>
      <w:lvlText w:val="(%7)"/>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4009C72">
      <w:start w:val="1"/>
      <w:numFmt w:val="decimal"/>
      <w:lvlText w:val="(%8)"/>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63AACE2C">
      <w:start w:val="1"/>
      <w:numFmt w:val="decimal"/>
      <w:lvlText w:val="(%9)"/>
      <w:lvlJc w:val="left"/>
      <w:pPr>
        <w:tabs>
          <w:tab w:val="left" w:pos="152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757B308A"/>
    <w:multiLevelType w:val="hybridMultilevel"/>
    <w:tmpl w:val="D88059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5" w15:restartNumberingAfterBreak="0">
    <w:nsid w:val="766021B5"/>
    <w:multiLevelType w:val="hybridMultilevel"/>
    <w:tmpl w:val="6DD8584E"/>
    <w:numStyleLink w:val="ImportedStyle1"/>
  </w:abstractNum>
  <w:abstractNum w:abstractNumId="86" w15:restartNumberingAfterBreak="0">
    <w:nsid w:val="76817716"/>
    <w:multiLevelType w:val="hybridMultilevel"/>
    <w:tmpl w:val="875087AC"/>
    <w:numStyleLink w:val="ImportedStyle35"/>
  </w:abstractNum>
  <w:abstractNum w:abstractNumId="87" w15:restartNumberingAfterBreak="0">
    <w:nsid w:val="76CC3256"/>
    <w:multiLevelType w:val="hybridMultilevel"/>
    <w:tmpl w:val="24D8D830"/>
    <w:numStyleLink w:val="ImportedStyle33"/>
  </w:abstractNum>
  <w:abstractNum w:abstractNumId="88" w15:restartNumberingAfterBreak="0">
    <w:nsid w:val="775D6B6A"/>
    <w:multiLevelType w:val="hybridMultilevel"/>
    <w:tmpl w:val="8DFA2734"/>
    <w:numStyleLink w:val="ImportedStyle37"/>
  </w:abstractNum>
  <w:abstractNum w:abstractNumId="89" w15:restartNumberingAfterBreak="0">
    <w:nsid w:val="7A9D2608"/>
    <w:multiLevelType w:val="hybridMultilevel"/>
    <w:tmpl w:val="8DFA2734"/>
    <w:styleLink w:val="ImportedStyle37"/>
    <w:lvl w:ilvl="0" w:tplc="6BA87322">
      <w:start w:val="1"/>
      <w:numFmt w:val="decimal"/>
      <w:lvlText w:val="%1."/>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EE82D8C">
      <w:start w:val="1"/>
      <w:numFmt w:val="decimal"/>
      <w:lvlText w:val="%2."/>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A5C0898">
      <w:start w:val="1"/>
      <w:numFmt w:val="decimal"/>
      <w:lvlText w:val="%3."/>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217A4">
      <w:start w:val="1"/>
      <w:numFmt w:val="decimal"/>
      <w:lvlText w:val="%4."/>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9687710">
      <w:start w:val="1"/>
      <w:numFmt w:val="decimal"/>
      <w:lvlText w:val="%5."/>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81EACD2">
      <w:start w:val="1"/>
      <w:numFmt w:val="decimal"/>
      <w:lvlText w:val="%6."/>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57A7C5C">
      <w:start w:val="1"/>
      <w:numFmt w:val="decimal"/>
      <w:lvlText w:val="%7."/>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FA64350">
      <w:start w:val="1"/>
      <w:numFmt w:val="decimal"/>
      <w:lvlText w:val="%8."/>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5BEE922">
      <w:start w:val="1"/>
      <w:numFmt w:val="decimal"/>
      <w:lvlText w:val="%9."/>
      <w:lvlJc w:val="left"/>
      <w:pPr>
        <w:tabs>
          <w:tab w:val="left" w:pos="360"/>
          <w:tab w:val="left" w:pos="720"/>
          <w:tab w:val="left" w:pos="1260"/>
          <w:tab w:val="left" w:pos="1440"/>
          <w:tab w:val="left" w:pos="324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0" w15:restartNumberingAfterBreak="0">
    <w:nsid w:val="7B037916"/>
    <w:multiLevelType w:val="hybridMultilevel"/>
    <w:tmpl w:val="512A153C"/>
    <w:numStyleLink w:val="ImportedStyle6"/>
  </w:abstractNum>
  <w:abstractNum w:abstractNumId="91" w15:restartNumberingAfterBreak="0">
    <w:nsid w:val="7BB05EC1"/>
    <w:multiLevelType w:val="hybridMultilevel"/>
    <w:tmpl w:val="C67ABDCC"/>
    <w:styleLink w:val="ImportedStyle14"/>
    <w:lvl w:ilvl="0" w:tplc="D72A0DAE">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80C2796">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6FE1264">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B8481A4">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3E2D8B4">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4963A76">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FF413A6">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5B60A48">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926182E">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2" w15:restartNumberingAfterBreak="0">
    <w:nsid w:val="7BB81A72"/>
    <w:multiLevelType w:val="hybridMultilevel"/>
    <w:tmpl w:val="654807BA"/>
    <w:styleLink w:val="ImportedStyle19"/>
    <w:lvl w:ilvl="0" w:tplc="CC7AF56A">
      <w:start w:val="1"/>
      <w:numFmt w:val="decimal"/>
      <w:lvlText w:val="%1."/>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C2478EA">
      <w:start w:val="1"/>
      <w:numFmt w:val="decimal"/>
      <w:lvlText w:val="%2."/>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A3A2934">
      <w:start w:val="1"/>
      <w:numFmt w:val="decimal"/>
      <w:lvlText w:val="%3."/>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5C6488E">
      <w:start w:val="1"/>
      <w:numFmt w:val="decimal"/>
      <w:lvlText w:val="%4."/>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7B4DD5A">
      <w:start w:val="1"/>
      <w:numFmt w:val="decimal"/>
      <w:lvlText w:val="%5."/>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AC8C4C2">
      <w:start w:val="1"/>
      <w:numFmt w:val="decimal"/>
      <w:lvlText w:val="%6."/>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342329C">
      <w:start w:val="1"/>
      <w:numFmt w:val="decimal"/>
      <w:lvlText w:val="%7."/>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57ECD62">
      <w:start w:val="1"/>
      <w:numFmt w:val="decimal"/>
      <w:lvlText w:val="%8."/>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1D24678">
      <w:start w:val="1"/>
      <w:numFmt w:val="decimal"/>
      <w:lvlText w:val="%9."/>
      <w:lvlJc w:val="left"/>
      <w:pPr>
        <w:tabs>
          <w:tab w:val="left" w:pos="360"/>
          <w:tab w:val="left" w:pos="1080"/>
          <w:tab w:val="left" w:pos="1260"/>
          <w:tab w:val="left" w:pos="1440"/>
          <w:tab w:val="left" w:pos="324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15:restartNumberingAfterBreak="0">
    <w:nsid w:val="7C4120F7"/>
    <w:multiLevelType w:val="hybridMultilevel"/>
    <w:tmpl w:val="A3964956"/>
    <w:numStyleLink w:val="ImportedStyle17"/>
  </w:abstractNum>
  <w:abstractNum w:abstractNumId="94" w15:restartNumberingAfterBreak="0">
    <w:nsid w:val="7F81433C"/>
    <w:multiLevelType w:val="hybridMultilevel"/>
    <w:tmpl w:val="24D8D830"/>
    <w:styleLink w:val="ImportedStyle33"/>
    <w:lvl w:ilvl="0" w:tplc="66543B9A">
      <w:start w:val="1"/>
      <w:numFmt w:val="decimal"/>
      <w:lvlText w:val="%1."/>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5DCC680">
      <w:start w:val="1"/>
      <w:numFmt w:val="decimal"/>
      <w:lvlText w:val="%2."/>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3E09506">
      <w:start w:val="1"/>
      <w:numFmt w:val="decimal"/>
      <w:lvlText w:val="%3."/>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2D223B8">
      <w:start w:val="1"/>
      <w:numFmt w:val="decimal"/>
      <w:lvlText w:val="%4."/>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846FD44">
      <w:start w:val="1"/>
      <w:numFmt w:val="decimal"/>
      <w:lvlText w:val="%5."/>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66CA37E">
      <w:start w:val="1"/>
      <w:numFmt w:val="decimal"/>
      <w:lvlText w:val="%6."/>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A2E7B78">
      <w:start w:val="1"/>
      <w:numFmt w:val="decimal"/>
      <w:lvlText w:val="%7."/>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11667CA">
      <w:start w:val="1"/>
      <w:numFmt w:val="decimal"/>
      <w:lvlText w:val="%8."/>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D02034">
      <w:start w:val="1"/>
      <w:numFmt w:val="decimal"/>
      <w:lvlText w:val="%9."/>
      <w:lvlJc w:val="left"/>
      <w:pPr>
        <w:tabs>
          <w:tab w:val="left" w:pos="360"/>
          <w:tab w:val="left" w:pos="720"/>
          <w:tab w:val="left" w:pos="1080"/>
          <w:tab w:val="left" w:pos="1260"/>
          <w:tab w:val="left" w:pos="1440"/>
          <w:tab w:val="left" w:pos="324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0"/>
  </w:num>
  <w:num w:numId="2">
    <w:abstractNumId w:val="20"/>
    <w:lvlOverride w:ilvl="0">
      <w:startOverride w:val="4"/>
    </w:lvlOverride>
  </w:num>
  <w:num w:numId="3">
    <w:abstractNumId w:val="29"/>
  </w:num>
  <w:num w:numId="4">
    <w:abstractNumId w:val="85"/>
  </w:num>
  <w:num w:numId="5">
    <w:abstractNumId w:val="78"/>
  </w:num>
  <w:num w:numId="6">
    <w:abstractNumId w:val="26"/>
  </w:num>
  <w:num w:numId="7">
    <w:abstractNumId w:val="26"/>
    <w:lvlOverride w:ilvl="0">
      <w:startOverride w:val="3"/>
    </w:lvlOverride>
  </w:num>
  <w:num w:numId="8">
    <w:abstractNumId w:val="56"/>
  </w:num>
  <w:num w:numId="9">
    <w:abstractNumId w:val="39"/>
  </w:num>
  <w:num w:numId="10">
    <w:abstractNumId w:val="39"/>
    <w:lvlOverride w:ilvl="0">
      <w:lvl w:ilvl="0" w:tplc="FA18F000">
        <w:start w:val="1"/>
        <w:numFmt w:val="decimal"/>
        <w:lvlText w:val="(%1)"/>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E37E0812">
        <w:start w:val="1"/>
        <w:numFmt w:val="decimal"/>
        <w:lvlText w:val="(%2)"/>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169A6892">
        <w:start w:val="1"/>
        <w:numFmt w:val="decimal"/>
        <w:lvlText w:val="(%3)"/>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1FD22830">
        <w:start w:val="1"/>
        <w:numFmt w:val="decimal"/>
        <w:lvlText w:val="(%4)"/>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31E45D0A">
        <w:start w:val="1"/>
        <w:numFmt w:val="decimal"/>
        <w:lvlText w:val="(%5)"/>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9F52B630">
        <w:start w:val="1"/>
        <w:numFmt w:val="decimal"/>
        <w:lvlText w:val="(%6)"/>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F0601D06">
        <w:start w:val="1"/>
        <w:numFmt w:val="decimal"/>
        <w:lvlText w:val="(%7)"/>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0EE85D0">
        <w:start w:val="1"/>
        <w:numFmt w:val="decimal"/>
        <w:lvlText w:val="(%8)"/>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0BDA063A">
        <w:start w:val="1"/>
        <w:numFmt w:val="decimal"/>
        <w:lvlText w:val="(%9)"/>
        <w:lvlJc w:val="left"/>
        <w:pPr>
          <w:tabs>
            <w:tab w:val="left" w:pos="720"/>
            <w:tab w:val="left" w:pos="152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46"/>
  </w:num>
  <w:num w:numId="12">
    <w:abstractNumId w:val="60"/>
  </w:num>
  <w:num w:numId="13">
    <w:abstractNumId w:val="80"/>
  </w:num>
  <w:num w:numId="14">
    <w:abstractNumId w:val="22"/>
  </w:num>
  <w:num w:numId="15">
    <w:abstractNumId w:val="34"/>
  </w:num>
  <w:num w:numId="16">
    <w:abstractNumId w:val="90"/>
  </w:num>
  <w:num w:numId="17">
    <w:abstractNumId w:val="16"/>
  </w:num>
  <w:num w:numId="18">
    <w:abstractNumId w:val="9"/>
  </w:num>
  <w:num w:numId="19">
    <w:abstractNumId w:val="83"/>
  </w:num>
  <w:num w:numId="20">
    <w:abstractNumId w:val="6"/>
  </w:num>
  <w:num w:numId="21">
    <w:abstractNumId w:val="48"/>
  </w:num>
  <w:num w:numId="22">
    <w:abstractNumId w:val="1"/>
  </w:num>
  <w:num w:numId="23">
    <w:abstractNumId w:val="3"/>
  </w:num>
  <w:num w:numId="24">
    <w:abstractNumId w:val="24"/>
  </w:num>
  <w:num w:numId="25">
    <w:abstractNumId w:val="27"/>
  </w:num>
  <w:num w:numId="26">
    <w:abstractNumId w:val="27"/>
    <w:lvlOverride w:ilvl="0">
      <w:startOverride w:val="8"/>
    </w:lvlOverride>
  </w:num>
  <w:num w:numId="27">
    <w:abstractNumId w:val="43"/>
  </w:num>
  <w:num w:numId="28">
    <w:abstractNumId w:val="10"/>
  </w:num>
  <w:num w:numId="29">
    <w:abstractNumId w:val="49"/>
  </w:num>
  <w:num w:numId="30">
    <w:abstractNumId w:val="44"/>
  </w:num>
  <w:num w:numId="31">
    <w:abstractNumId w:val="10"/>
    <w:lvlOverride w:ilvl="0">
      <w:startOverride w:val="2"/>
    </w:lvlOverride>
  </w:num>
  <w:num w:numId="32">
    <w:abstractNumId w:val="44"/>
    <w:lvlOverride w:ilvl="0">
      <w:lvl w:ilvl="0" w:tplc="06D437A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81E459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E6738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6D608B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9ED95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487FD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EAE79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08EFD0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8FEB18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44"/>
    <w:lvlOverride w:ilvl="0">
      <w:lvl w:ilvl="0" w:tplc="06D437AA">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81E4590">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E67386">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6D608B2">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9ED958">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487FD6">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EAE79A">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08EFD02">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8FEB180">
        <w:start w:val="1"/>
        <w:numFmt w:val="bullet"/>
        <w:lvlText w:val="·"/>
        <w:lvlJc w:val="left"/>
        <w:pPr>
          <w:tabs>
            <w:tab w:val="left" w:pos="153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44"/>
    <w:lvlOverride w:ilvl="0">
      <w:lvl w:ilvl="0" w:tplc="06D437AA">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81E4590">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E67386">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6D608B2">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9ED958">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2487FD6">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EAE79A">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08EFD02">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8FEB180">
        <w:start w:val="1"/>
        <w:numFmt w:val="bullet"/>
        <w:lvlText w:val="·"/>
        <w:lvlJc w:val="left"/>
        <w:pPr>
          <w:tabs>
            <w:tab w:val="left" w:pos="153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40"/>
  </w:num>
  <w:num w:numId="36">
    <w:abstractNumId w:val="55"/>
  </w:num>
  <w:num w:numId="37">
    <w:abstractNumId w:val="55"/>
    <w:lvlOverride w:ilvl="0">
      <w:startOverride w:val="4"/>
    </w:lvlOverride>
  </w:num>
  <w:num w:numId="38">
    <w:abstractNumId w:val="91"/>
  </w:num>
  <w:num w:numId="39">
    <w:abstractNumId w:val="28"/>
  </w:num>
  <w:num w:numId="40">
    <w:abstractNumId w:val="33"/>
  </w:num>
  <w:num w:numId="41">
    <w:abstractNumId w:val="8"/>
  </w:num>
  <w:num w:numId="42">
    <w:abstractNumId w:val="8"/>
    <w:lvlOverride w:ilvl="0">
      <w:startOverride w:val="2"/>
    </w:lvlOverride>
  </w:num>
  <w:num w:numId="43">
    <w:abstractNumId w:val="12"/>
  </w:num>
  <w:num w:numId="44">
    <w:abstractNumId w:val="31"/>
  </w:num>
  <w:num w:numId="45">
    <w:abstractNumId w:val="31"/>
    <w:lvlOverride w:ilvl="0">
      <w:startOverride w:val="2"/>
    </w:lvlOverride>
  </w:num>
  <w:num w:numId="46">
    <w:abstractNumId w:val="36"/>
  </w:num>
  <w:num w:numId="47">
    <w:abstractNumId w:val="93"/>
  </w:num>
  <w:num w:numId="48">
    <w:abstractNumId w:val="45"/>
  </w:num>
  <w:num w:numId="49">
    <w:abstractNumId w:val="2"/>
  </w:num>
  <w:num w:numId="50">
    <w:abstractNumId w:val="2"/>
    <w:lvlOverride w:ilvl="0">
      <w:startOverride w:val="2"/>
    </w:lvlOverride>
  </w:num>
  <w:num w:numId="51">
    <w:abstractNumId w:val="92"/>
  </w:num>
  <w:num w:numId="52">
    <w:abstractNumId w:val="38"/>
  </w:num>
  <w:num w:numId="53">
    <w:abstractNumId w:val="4"/>
  </w:num>
  <w:num w:numId="54">
    <w:abstractNumId w:val="0"/>
  </w:num>
  <w:num w:numId="55">
    <w:abstractNumId w:val="0"/>
    <w:lvlOverride w:ilvl="0">
      <w:startOverride w:val="2"/>
    </w:lvlOverride>
  </w:num>
  <w:num w:numId="56">
    <w:abstractNumId w:val="50"/>
  </w:num>
  <w:num w:numId="57">
    <w:abstractNumId w:val="7"/>
  </w:num>
  <w:num w:numId="58">
    <w:abstractNumId w:val="7"/>
    <w:lvlOverride w:ilvl="0">
      <w:startOverride w:val="2"/>
    </w:lvlOverride>
  </w:num>
  <w:num w:numId="59">
    <w:abstractNumId w:val="61"/>
  </w:num>
  <w:num w:numId="60">
    <w:abstractNumId w:val="66"/>
  </w:num>
  <w:num w:numId="61">
    <w:abstractNumId w:val="53"/>
  </w:num>
  <w:num w:numId="62">
    <w:abstractNumId w:val="58"/>
  </w:num>
  <w:num w:numId="63">
    <w:abstractNumId w:val="58"/>
    <w:lvlOverride w:ilvl="0">
      <w:startOverride w:val="2"/>
    </w:lvlOverride>
  </w:num>
  <w:num w:numId="64">
    <w:abstractNumId w:val="17"/>
  </w:num>
  <w:num w:numId="65">
    <w:abstractNumId w:val="42"/>
  </w:num>
  <w:num w:numId="66">
    <w:abstractNumId w:val="68"/>
  </w:num>
  <w:num w:numId="67">
    <w:abstractNumId w:val="47"/>
  </w:num>
  <w:num w:numId="68">
    <w:abstractNumId w:val="47"/>
    <w:lvlOverride w:ilvl="0">
      <w:startOverride w:val="2"/>
    </w:lvlOverride>
  </w:num>
  <w:num w:numId="69">
    <w:abstractNumId w:val="11"/>
  </w:num>
  <w:num w:numId="70">
    <w:abstractNumId w:val="71"/>
  </w:num>
  <w:num w:numId="71">
    <w:abstractNumId w:val="51"/>
  </w:num>
  <w:num w:numId="72">
    <w:abstractNumId w:val="81"/>
  </w:num>
  <w:num w:numId="73">
    <w:abstractNumId w:val="81"/>
    <w:lvlOverride w:ilvl="0">
      <w:startOverride w:val="2"/>
    </w:lvlOverride>
  </w:num>
  <w:num w:numId="74">
    <w:abstractNumId w:val="32"/>
  </w:num>
  <w:num w:numId="75">
    <w:abstractNumId w:val="57"/>
  </w:num>
  <w:num w:numId="76">
    <w:abstractNumId w:val="5"/>
  </w:num>
  <w:num w:numId="77">
    <w:abstractNumId w:val="76"/>
  </w:num>
  <w:num w:numId="78">
    <w:abstractNumId w:val="76"/>
    <w:lvlOverride w:ilvl="0">
      <w:startOverride w:val="2"/>
    </w:lvlOverride>
  </w:num>
  <w:num w:numId="79">
    <w:abstractNumId w:val="37"/>
  </w:num>
  <w:num w:numId="80">
    <w:abstractNumId w:val="30"/>
  </w:num>
  <w:num w:numId="81">
    <w:abstractNumId w:val="70"/>
  </w:num>
  <w:num w:numId="82">
    <w:abstractNumId w:val="18"/>
  </w:num>
  <w:num w:numId="83">
    <w:abstractNumId w:val="18"/>
    <w:lvlOverride w:ilvl="0">
      <w:startOverride w:val="2"/>
    </w:lvlOverride>
  </w:num>
  <w:num w:numId="84">
    <w:abstractNumId w:val="21"/>
  </w:num>
  <w:num w:numId="85">
    <w:abstractNumId w:val="69"/>
  </w:num>
  <w:num w:numId="86">
    <w:abstractNumId w:val="94"/>
  </w:num>
  <w:num w:numId="87">
    <w:abstractNumId w:val="87"/>
  </w:num>
  <w:num w:numId="88">
    <w:abstractNumId w:val="87"/>
    <w:lvlOverride w:ilvl="0">
      <w:startOverride w:val="2"/>
    </w:lvlOverride>
  </w:num>
  <w:num w:numId="89">
    <w:abstractNumId w:val="72"/>
  </w:num>
  <w:num w:numId="90">
    <w:abstractNumId w:val="67"/>
  </w:num>
  <w:num w:numId="91">
    <w:abstractNumId w:val="74"/>
  </w:num>
  <w:num w:numId="92">
    <w:abstractNumId w:val="86"/>
  </w:num>
  <w:num w:numId="93">
    <w:abstractNumId w:val="75"/>
  </w:num>
  <w:num w:numId="94">
    <w:abstractNumId w:val="41"/>
  </w:num>
  <w:num w:numId="95">
    <w:abstractNumId w:val="89"/>
  </w:num>
  <w:num w:numId="96">
    <w:abstractNumId w:val="88"/>
  </w:num>
  <w:num w:numId="97">
    <w:abstractNumId w:val="15"/>
  </w:num>
  <w:num w:numId="98">
    <w:abstractNumId w:val="25"/>
  </w:num>
  <w:num w:numId="99">
    <w:abstractNumId w:val="23"/>
  </w:num>
  <w:num w:numId="100">
    <w:abstractNumId w:val="35"/>
  </w:num>
  <w:num w:numId="101">
    <w:abstractNumId w:val="35"/>
    <w:lvlOverride w:ilvl="0">
      <w:startOverride w:val="2"/>
    </w:lvlOverride>
  </w:num>
  <w:num w:numId="102">
    <w:abstractNumId w:val="65"/>
  </w:num>
  <w:num w:numId="103">
    <w:abstractNumId w:val="77"/>
  </w:num>
  <w:num w:numId="104">
    <w:abstractNumId w:val="59"/>
  </w:num>
  <w:num w:numId="105">
    <w:abstractNumId w:val="84"/>
  </w:num>
  <w:num w:numId="106">
    <w:abstractNumId w:val="73"/>
  </w:num>
  <w:num w:numId="107">
    <w:abstractNumId w:val="52"/>
  </w:num>
  <w:num w:numId="108">
    <w:abstractNumId w:val="54"/>
  </w:num>
  <w:num w:numId="109">
    <w:abstractNumId w:val="63"/>
  </w:num>
  <w:num w:numId="110">
    <w:abstractNumId w:val="14"/>
  </w:num>
  <w:num w:numId="111">
    <w:abstractNumId w:val="13"/>
  </w:num>
  <w:num w:numId="112">
    <w:abstractNumId w:val="82"/>
  </w:num>
  <w:num w:numId="113">
    <w:abstractNumId w:val="79"/>
  </w:num>
  <w:num w:numId="114">
    <w:abstractNumId w:val="62"/>
  </w:num>
  <w:num w:numId="115">
    <w:abstractNumId w:val="19"/>
  </w:num>
  <w:num w:numId="116">
    <w:abstractNumId w:val="64"/>
  </w:num>
  <w:numIdMacAtCleanup w:val="1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and Tschendel">
    <w15:presenceInfo w15:providerId="Windows Live" w15:userId="8c3050d34a7f0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83"/>
    <w:rsid w:val="0050661D"/>
    <w:rsid w:val="00506CA9"/>
    <w:rsid w:val="00516583"/>
    <w:rsid w:val="0062073A"/>
    <w:rsid w:val="007641D7"/>
    <w:rsid w:val="007C378D"/>
    <w:rsid w:val="00891399"/>
    <w:rsid w:val="00A20BD6"/>
    <w:rsid w:val="00A93811"/>
    <w:rsid w:val="00D65315"/>
    <w:rsid w:val="00ED50E8"/>
    <w:rsid w:val="00F06BA4"/>
    <w:rsid w:val="00FD65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3E49F-61B0-45A7-8B27-12C08E2E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tabs>
        <w:tab w:val="left" w:pos="720"/>
        <w:tab w:val="left" w:pos="5760"/>
      </w:tabs>
      <w:ind w:right="720"/>
    </w:pPr>
    <w:rPr>
      <w:rFonts w:eastAsia="Times New Roman"/>
      <w:color w:val="000000"/>
      <w:sz w:val="24"/>
      <w:szCs w:val="24"/>
      <w:u w:color="000000"/>
      <w:lang w:val="en-US"/>
    </w:rPr>
  </w:style>
  <w:style w:type="paragraph" w:styleId="berschrift1">
    <w:name w:val="heading 1"/>
    <w:next w:val="Standard"/>
    <w:pPr>
      <w:tabs>
        <w:tab w:val="left" w:pos="432"/>
        <w:tab w:val="left" w:pos="720"/>
        <w:tab w:val="left" w:pos="5760"/>
      </w:tabs>
      <w:spacing w:before="240"/>
      <w:ind w:right="720"/>
      <w:outlineLvl w:val="0"/>
    </w:pPr>
    <w:rPr>
      <w:rFonts w:eastAsia="Times New Roman"/>
      <w:b/>
      <w:bCs/>
      <w:color w:val="000000"/>
      <w:sz w:val="28"/>
      <w:szCs w:val="28"/>
      <w:u w:color="000000"/>
      <w:lang w:val="en-US"/>
    </w:rPr>
  </w:style>
  <w:style w:type="paragraph" w:styleId="berschrift2">
    <w:name w:val="heading 2"/>
    <w:next w:val="Standard"/>
    <w:pPr>
      <w:tabs>
        <w:tab w:val="left" w:pos="432"/>
        <w:tab w:val="left" w:pos="720"/>
        <w:tab w:val="left" w:pos="5760"/>
      </w:tabs>
      <w:spacing w:before="120"/>
      <w:ind w:left="187" w:right="720"/>
      <w:outlineLvl w:val="1"/>
    </w:pPr>
    <w:rPr>
      <w:rFonts w:eastAsia="Times New Roman"/>
      <w:b/>
      <w:bCs/>
      <w:color w:val="000000"/>
      <w:sz w:val="26"/>
      <w:szCs w:val="26"/>
      <w:u w:val="single" w:color="000000"/>
      <w:lang w:val="en-US"/>
    </w:rPr>
  </w:style>
  <w:style w:type="paragraph" w:styleId="berschrift3">
    <w:name w:val="heading 3"/>
    <w:next w:val="Standard"/>
    <w:pPr>
      <w:tabs>
        <w:tab w:val="left" w:pos="432"/>
        <w:tab w:val="left" w:pos="720"/>
        <w:tab w:val="left" w:pos="5760"/>
      </w:tabs>
      <w:spacing w:before="120"/>
      <w:ind w:left="374" w:right="720"/>
      <w:outlineLvl w:val="2"/>
    </w:pPr>
    <w:rPr>
      <w:rFonts w:cs="Arial Unicode MS"/>
      <w:b/>
      <w:bCs/>
      <w:color w:val="000000"/>
      <w:u w:val="single"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left" w:pos="720"/>
        <w:tab w:val="center" w:pos="4320"/>
        <w:tab w:val="left" w:pos="5760"/>
        <w:tab w:val="right" w:pos="8640"/>
      </w:tabs>
      <w:ind w:right="720"/>
    </w:pPr>
    <w:rPr>
      <w:rFonts w:cs="Arial Unicode MS"/>
      <w:color w:val="000000"/>
      <w:sz w:val="24"/>
      <w:szCs w:val="24"/>
      <w:u w:color="000000"/>
      <w:lang w:val="en-US"/>
    </w:rPr>
  </w:style>
  <w:style w:type="paragraph" w:styleId="Fuzeile">
    <w:name w:val="footer"/>
    <w:pPr>
      <w:tabs>
        <w:tab w:val="left" w:pos="720"/>
        <w:tab w:val="center" w:pos="4320"/>
        <w:tab w:val="left" w:pos="5760"/>
        <w:tab w:val="right" w:pos="8640"/>
      </w:tabs>
      <w:ind w:right="720"/>
    </w:pPr>
    <w:rPr>
      <w:rFonts w:eastAsia="Times New Roman"/>
      <w:color w:val="000000"/>
      <w:sz w:val="24"/>
      <w:szCs w:val="24"/>
      <w:u w:color="000000"/>
      <w:lang w:val="en-US"/>
    </w:rPr>
  </w:style>
  <w:style w:type="character" w:customStyle="1" w:styleId="None">
    <w:name w:val="None"/>
  </w:style>
  <w:style w:type="paragraph" w:styleId="Verzeichnis1">
    <w:name w:val="toc 1"/>
    <w:pPr>
      <w:tabs>
        <w:tab w:val="right" w:pos="7370"/>
      </w:tabs>
    </w:pPr>
    <w:rPr>
      <w:rFonts w:eastAsia="Times New Roman"/>
      <w:b/>
      <w:bCs/>
      <w:color w:val="000000"/>
      <w:sz w:val="28"/>
      <w:szCs w:val="28"/>
    </w:rPr>
  </w:style>
  <w:style w:type="paragraph" w:styleId="Verzeichnis2">
    <w:name w:val="toc 2"/>
    <w:pPr>
      <w:tabs>
        <w:tab w:val="right" w:pos="7370"/>
      </w:tabs>
    </w:pPr>
    <w:rPr>
      <w:rFonts w:eastAsia="Times New Roman"/>
      <w:color w:val="000000"/>
      <w:sz w:val="24"/>
      <w:szCs w:val="24"/>
    </w:rPr>
  </w:style>
  <w:style w:type="paragraph" w:customStyle="1" w:styleId="TextYves">
    <w:name w:val="Text Yves"/>
    <w:pPr>
      <w:tabs>
        <w:tab w:val="left" w:pos="720"/>
        <w:tab w:val="left" w:pos="1520"/>
      </w:tabs>
      <w:ind w:right="720"/>
    </w:pPr>
    <w:rPr>
      <w:rFonts w:cs="Arial Unicode MS"/>
      <w:color w:val="7C9547"/>
      <w:sz w:val="24"/>
      <w:szCs w:val="24"/>
      <w:u w:color="000000"/>
      <w:lang w:val="en-US"/>
    </w:rPr>
  </w:style>
  <w:style w:type="paragraph" w:customStyle="1" w:styleId="level2bullet">
    <w:name w:val="level 2 bullet"/>
    <w:pPr>
      <w:tabs>
        <w:tab w:val="left" w:pos="720"/>
        <w:tab w:val="left" w:pos="5760"/>
      </w:tabs>
      <w:ind w:left="576" w:right="720" w:hanging="288"/>
    </w:pPr>
    <w:rPr>
      <w:rFonts w:cs="Arial Unicode MS"/>
      <w:color w:val="000000"/>
      <w:sz w:val="24"/>
      <w:szCs w:val="24"/>
      <w:u w:color="000000"/>
      <w:lang w:val="en-US"/>
    </w:rPr>
  </w:style>
  <w:style w:type="numbering" w:customStyle="1" w:styleId="ImportedStyle1">
    <w:name w:val="Imported Style 1"/>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8"/>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numbering" w:customStyle="1" w:styleId="ImportedStyle11">
    <w:name w:val="Imported Style 11"/>
    <w:pPr>
      <w:numPr>
        <w:numId w:val="27"/>
      </w:numPr>
    </w:pPr>
  </w:style>
  <w:style w:type="numbering" w:customStyle="1" w:styleId="ImportedStyle12">
    <w:name w:val="Imported Style 12"/>
    <w:pPr>
      <w:numPr>
        <w:numId w:val="29"/>
      </w:numPr>
    </w:pPr>
  </w:style>
  <w:style w:type="paragraph" w:customStyle="1" w:styleId="lev2">
    <w:name w:val="lev2"/>
    <w:pPr>
      <w:tabs>
        <w:tab w:val="left" w:pos="720"/>
        <w:tab w:val="left" w:pos="5760"/>
      </w:tabs>
      <w:spacing w:after="100"/>
      <w:ind w:left="360" w:right="720"/>
    </w:pPr>
    <w:rPr>
      <w:rFonts w:eastAsia="Times New Roman"/>
      <w:b/>
      <w:bCs/>
      <w:color w:val="000000"/>
      <w:sz w:val="24"/>
      <w:szCs w:val="24"/>
      <w:u w:val="single" w:color="000000"/>
      <w:lang w:val="en-US"/>
    </w:rPr>
  </w:style>
  <w:style w:type="paragraph" w:customStyle="1" w:styleId="lev3">
    <w:name w:val="lev3"/>
    <w:pPr>
      <w:tabs>
        <w:tab w:val="left" w:pos="720"/>
        <w:tab w:val="left" w:pos="5760"/>
      </w:tabs>
      <w:spacing w:before="40" w:after="100"/>
      <w:ind w:left="1440" w:right="720"/>
    </w:pPr>
    <w:rPr>
      <w:rFonts w:eastAsia="Times New Roman"/>
      <w:b/>
      <w:bCs/>
      <w:color w:val="000000"/>
      <w:u w:val="single" w:color="000000"/>
      <w:lang w:val="en-US"/>
    </w:rPr>
  </w:style>
  <w:style w:type="paragraph" w:customStyle="1" w:styleId="level2bullet0">
    <w:name w:val="level 2 bullet"/>
    <w:pPr>
      <w:tabs>
        <w:tab w:val="left" w:pos="720"/>
        <w:tab w:val="left" w:pos="1260"/>
        <w:tab w:val="left" w:pos="5760"/>
        <w:tab w:val="left" w:pos="5940"/>
        <w:tab w:val="left" w:pos="6300"/>
      </w:tabs>
      <w:ind w:left="576" w:right="720" w:hanging="288"/>
    </w:pPr>
    <w:rPr>
      <w:rFonts w:cs="Arial Unicode MS"/>
      <w:color w:val="000000"/>
      <w:sz w:val="24"/>
      <w:szCs w:val="24"/>
      <w:u w:color="000000"/>
      <w:lang w:val="en-US"/>
    </w:rPr>
  </w:style>
  <w:style w:type="numbering" w:customStyle="1" w:styleId="ImportedStyle13">
    <w:name w:val="Imported Style 13"/>
    <w:pPr>
      <w:numPr>
        <w:numId w:val="35"/>
      </w:numPr>
    </w:pPr>
  </w:style>
  <w:style w:type="numbering" w:customStyle="1" w:styleId="ImportedStyle14">
    <w:name w:val="Imported Style 14"/>
    <w:pPr>
      <w:numPr>
        <w:numId w:val="38"/>
      </w:numPr>
    </w:pPr>
  </w:style>
  <w:style w:type="numbering" w:customStyle="1" w:styleId="ImportedStyle15">
    <w:name w:val="Imported Style 15"/>
    <w:pPr>
      <w:numPr>
        <w:numId w:val="40"/>
      </w:numPr>
    </w:pPr>
  </w:style>
  <w:style w:type="numbering" w:customStyle="1" w:styleId="ImportedStyle16">
    <w:name w:val="Imported Style 16"/>
    <w:pPr>
      <w:numPr>
        <w:numId w:val="43"/>
      </w:numPr>
    </w:pPr>
  </w:style>
  <w:style w:type="numbering" w:customStyle="1" w:styleId="ImportedStyle17">
    <w:name w:val="Imported Style 17"/>
    <w:pPr>
      <w:numPr>
        <w:numId w:val="46"/>
      </w:numPr>
    </w:pPr>
  </w:style>
  <w:style w:type="numbering" w:customStyle="1" w:styleId="ImportedStyle18">
    <w:name w:val="Imported Style 18"/>
    <w:pPr>
      <w:numPr>
        <w:numId w:val="48"/>
      </w:numPr>
    </w:pPr>
  </w:style>
  <w:style w:type="numbering" w:customStyle="1" w:styleId="ImportedStyle19">
    <w:name w:val="Imported Style 19"/>
    <w:pPr>
      <w:numPr>
        <w:numId w:val="51"/>
      </w:numPr>
    </w:pPr>
  </w:style>
  <w:style w:type="numbering" w:customStyle="1" w:styleId="ImportedStyle20">
    <w:name w:val="Imported Style 20"/>
    <w:pPr>
      <w:numPr>
        <w:numId w:val="53"/>
      </w:numPr>
    </w:pPr>
  </w:style>
  <w:style w:type="numbering" w:customStyle="1" w:styleId="ImportedStyle21">
    <w:name w:val="Imported Style 21"/>
    <w:pPr>
      <w:numPr>
        <w:numId w:val="56"/>
      </w:numPr>
    </w:pPr>
  </w:style>
  <w:style w:type="numbering" w:customStyle="1" w:styleId="ImportedStyle22">
    <w:name w:val="Imported Style 22"/>
    <w:pPr>
      <w:numPr>
        <w:numId w:val="59"/>
      </w:numPr>
    </w:pPr>
  </w:style>
  <w:style w:type="numbering" w:customStyle="1" w:styleId="ImportedStyle23">
    <w:name w:val="Imported Style 23"/>
    <w:pPr>
      <w:numPr>
        <w:numId w:val="61"/>
      </w:numPr>
    </w:pPr>
  </w:style>
  <w:style w:type="numbering" w:customStyle="1" w:styleId="ImportedStyle24">
    <w:name w:val="Imported Style 24"/>
    <w:pPr>
      <w:numPr>
        <w:numId w:val="64"/>
      </w:numPr>
    </w:pPr>
  </w:style>
  <w:style w:type="numbering" w:customStyle="1" w:styleId="ImportedStyle25">
    <w:name w:val="Imported Style 25"/>
    <w:pPr>
      <w:numPr>
        <w:numId w:val="66"/>
      </w:numPr>
    </w:pPr>
  </w:style>
  <w:style w:type="numbering" w:customStyle="1" w:styleId="ImportedStyle26">
    <w:name w:val="Imported Style 26"/>
    <w:pPr>
      <w:numPr>
        <w:numId w:val="69"/>
      </w:numPr>
    </w:pPr>
  </w:style>
  <w:style w:type="numbering" w:customStyle="1" w:styleId="ImportedStyle27">
    <w:name w:val="Imported Style 27"/>
    <w:pPr>
      <w:numPr>
        <w:numId w:val="71"/>
      </w:numPr>
    </w:pPr>
  </w:style>
  <w:style w:type="numbering" w:customStyle="1" w:styleId="ImportedStyle28">
    <w:name w:val="Imported Style 28"/>
    <w:pPr>
      <w:numPr>
        <w:numId w:val="74"/>
      </w:numPr>
    </w:pPr>
  </w:style>
  <w:style w:type="numbering" w:customStyle="1" w:styleId="ImportedStyle29">
    <w:name w:val="Imported Style 29"/>
    <w:pPr>
      <w:numPr>
        <w:numId w:val="76"/>
      </w:numPr>
    </w:pPr>
  </w:style>
  <w:style w:type="numbering" w:customStyle="1" w:styleId="ImportedStyle30">
    <w:name w:val="Imported Style 30"/>
    <w:pPr>
      <w:numPr>
        <w:numId w:val="79"/>
      </w:numPr>
    </w:pPr>
  </w:style>
  <w:style w:type="numbering" w:customStyle="1" w:styleId="ImportedStyle31">
    <w:name w:val="Imported Style 31"/>
    <w:pPr>
      <w:numPr>
        <w:numId w:val="81"/>
      </w:numPr>
    </w:pPr>
  </w:style>
  <w:style w:type="numbering" w:customStyle="1" w:styleId="ImportedStyle32">
    <w:name w:val="Imported Style 32"/>
    <w:pPr>
      <w:numPr>
        <w:numId w:val="84"/>
      </w:numPr>
    </w:pPr>
  </w:style>
  <w:style w:type="numbering" w:customStyle="1" w:styleId="ImportedStyle33">
    <w:name w:val="Imported Style 33"/>
    <w:pPr>
      <w:numPr>
        <w:numId w:val="86"/>
      </w:numPr>
    </w:pPr>
  </w:style>
  <w:style w:type="numbering" w:customStyle="1" w:styleId="ImportedStyle34">
    <w:name w:val="Imported Style 34"/>
    <w:pPr>
      <w:numPr>
        <w:numId w:val="89"/>
      </w:numPr>
    </w:pPr>
  </w:style>
  <w:style w:type="numbering" w:customStyle="1" w:styleId="ImportedStyle35">
    <w:name w:val="Imported Style 35"/>
    <w:pPr>
      <w:numPr>
        <w:numId w:val="91"/>
      </w:numPr>
    </w:pPr>
  </w:style>
  <w:style w:type="numbering" w:customStyle="1" w:styleId="ImportedStyle36">
    <w:name w:val="Imported Style 36"/>
    <w:pPr>
      <w:numPr>
        <w:numId w:val="93"/>
      </w:numPr>
    </w:pPr>
  </w:style>
  <w:style w:type="numbering" w:customStyle="1" w:styleId="ImportedStyle37">
    <w:name w:val="Imported Style 37"/>
    <w:pPr>
      <w:numPr>
        <w:numId w:val="95"/>
      </w:numPr>
    </w:pPr>
  </w:style>
  <w:style w:type="numbering" w:customStyle="1" w:styleId="ImportedStyle38">
    <w:name w:val="Imported Style 38"/>
    <w:pPr>
      <w:numPr>
        <w:numId w:val="97"/>
      </w:numPr>
    </w:pPr>
  </w:style>
  <w:style w:type="numbering" w:customStyle="1" w:styleId="ImportedStyle39">
    <w:name w:val="Imported Style 39"/>
    <w:pPr>
      <w:numPr>
        <w:numId w:val="99"/>
      </w:numPr>
    </w:pPr>
  </w:style>
  <w:style w:type="paragraph" w:styleId="Listenabsatz">
    <w:name w:val="List Paragraph"/>
    <w:basedOn w:val="Standard"/>
    <w:uiPriority w:val="34"/>
    <w:qFormat/>
    <w:rsid w:val="00506CA9"/>
    <w:pPr>
      <w:ind w:left="720"/>
      <w:contextualSpacing/>
    </w:pPr>
  </w:style>
  <w:style w:type="paragraph" w:styleId="Sprechblasentext">
    <w:name w:val="Balloon Text"/>
    <w:basedOn w:val="Standard"/>
    <w:link w:val="SprechblasentextZchn"/>
    <w:uiPriority w:val="99"/>
    <w:semiHidden/>
    <w:unhideWhenUsed/>
    <w:rsid w:val="00A20BD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0BD6"/>
    <w:rPr>
      <w:rFonts w:ascii="Segoe UI" w:eastAsia="Times New Roman"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0724">
      <w:bodyDiv w:val="1"/>
      <w:marLeft w:val="0"/>
      <w:marRight w:val="0"/>
      <w:marTop w:val="0"/>
      <w:marBottom w:val="0"/>
      <w:divBdr>
        <w:top w:val="none" w:sz="0" w:space="0" w:color="auto"/>
        <w:left w:val="none" w:sz="0" w:space="0" w:color="auto"/>
        <w:bottom w:val="none" w:sz="0" w:space="0" w:color="auto"/>
        <w:right w:val="none" w:sz="0" w:space="0" w:color="auto"/>
      </w:divBdr>
    </w:div>
    <w:div w:id="211622829">
      <w:bodyDiv w:val="1"/>
      <w:marLeft w:val="0"/>
      <w:marRight w:val="0"/>
      <w:marTop w:val="0"/>
      <w:marBottom w:val="0"/>
      <w:divBdr>
        <w:top w:val="none" w:sz="0" w:space="0" w:color="auto"/>
        <w:left w:val="none" w:sz="0" w:space="0" w:color="auto"/>
        <w:bottom w:val="none" w:sz="0" w:space="0" w:color="auto"/>
        <w:right w:val="none" w:sz="0" w:space="0" w:color="auto"/>
      </w:divBdr>
    </w:div>
    <w:div w:id="349182104">
      <w:bodyDiv w:val="1"/>
      <w:marLeft w:val="0"/>
      <w:marRight w:val="0"/>
      <w:marTop w:val="0"/>
      <w:marBottom w:val="0"/>
      <w:divBdr>
        <w:top w:val="none" w:sz="0" w:space="0" w:color="auto"/>
        <w:left w:val="none" w:sz="0" w:space="0" w:color="auto"/>
        <w:bottom w:val="none" w:sz="0" w:space="0" w:color="auto"/>
        <w:right w:val="none" w:sz="0" w:space="0" w:color="auto"/>
      </w:divBdr>
    </w:div>
    <w:div w:id="420759348">
      <w:bodyDiv w:val="1"/>
      <w:marLeft w:val="0"/>
      <w:marRight w:val="0"/>
      <w:marTop w:val="0"/>
      <w:marBottom w:val="0"/>
      <w:divBdr>
        <w:top w:val="none" w:sz="0" w:space="0" w:color="auto"/>
        <w:left w:val="none" w:sz="0" w:space="0" w:color="auto"/>
        <w:bottom w:val="none" w:sz="0" w:space="0" w:color="auto"/>
        <w:right w:val="none" w:sz="0" w:space="0" w:color="auto"/>
      </w:divBdr>
    </w:div>
    <w:div w:id="839078472">
      <w:bodyDiv w:val="1"/>
      <w:marLeft w:val="0"/>
      <w:marRight w:val="0"/>
      <w:marTop w:val="0"/>
      <w:marBottom w:val="0"/>
      <w:divBdr>
        <w:top w:val="none" w:sz="0" w:space="0" w:color="auto"/>
        <w:left w:val="none" w:sz="0" w:space="0" w:color="auto"/>
        <w:bottom w:val="none" w:sz="0" w:space="0" w:color="auto"/>
        <w:right w:val="none" w:sz="0" w:space="0" w:color="auto"/>
      </w:divBdr>
    </w:div>
    <w:div w:id="999700310">
      <w:bodyDiv w:val="1"/>
      <w:marLeft w:val="0"/>
      <w:marRight w:val="0"/>
      <w:marTop w:val="0"/>
      <w:marBottom w:val="0"/>
      <w:divBdr>
        <w:top w:val="none" w:sz="0" w:space="0" w:color="auto"/>
        <w:left w:val="none" w:sz="0" w:space="0" w:color="auto"/>
        <w:bottom w:val="none" w:sz="0" w:space="0" w:color="auto"/>
        <w:right w:val="none" w:sz="0" w:space="0" w:color="auto"/>
      </w:divBdr>
    </w:div>
    <w:div w:id="1459836775">
      <w:bodyDiv w:val="1"/>
      <w:marLeft w:val="0"/>
      <w:marRight w:val="0"/>
      <w:marTop w:val="0"/>
      <w:marBottom w:val="0"/>
      <w:divBdr>
        <w:top w:val="none" w:sz="0" w:space="0" w:color="auto"/>
        <w:left w:val="none" w:sz="0" w:space="0" w:color="auto"/>
        <w:bottom w:val="none" w:sz="0" w:space="0" w:color="auto"/>
        <w:right w:val="none" w:sz="0" w:space="0" w:color="auto"/>
      </w:divBdr>
    </w:div>
    <w:div w:id="1460805622">
      <w:bodyDiv w:val="1"/>
      <w:marLeft w:val="0"/>
      <w:marRight w:val="0"/>
      <w:marTop w:val="0"/>
      <w:marBottom w:val="0"/>
      <w:divBdr>
        <w:top w:val="none" w:sz="0" w:space="0" w:color="auto"/>
        <w:left w:val="none" w:sz="0" w:space="0" w:color="auto"/>
        <w:bottom w:val="none" w:sz="0" w:space="0" w:color="auto"/>
        <w:right w:val="none" w:sz="0" w:space="0" w:color="auto"/>
      </w:divBdr>
    </w:div>
    <w:div w:id="1601183046">
      <w:bodyDiv w:val="1"/>
      <w:marLeft w:val="0"/>
      <w:marRight w:val="0"/>
      <w:marTop w:val="0"/>
      <w:marBottom w:val="0"/>
      <w:divBdr>
        <w:top w:val="none" w:sz="0" w:space="0" w:color="auto"/>
        <w:left w:val="none" w:sz="0" w:space="0" w:color="auto"/>
        <w:bottom w:val="none" w:sz="0" w:space="0" w:color="auto"/>
        <w:right w:val="none" w:sz="0" w:space="0" w:color="auto"/>
      </w:divBdr>
    </w:div>
    <w:div w:id="1613172507">
      <w:bodyDiv w:val="1"/>
      <w:marLeft w:val="0"/>
      <w:marRight w:val="0"/>
      <w:marTop w:val="0"/>
      <w:marBottom w:val="0"/>
      <w:divBdr>
        <w:top w:val="none" w:sz="0" w:space="0" w:color="auto"/>
        <w:left w:val="none" w:sz="0" w:space="0" w:color="auto"/>
        <w:bottom w:val="none" w:sz="0" w:space="0" w:color="auto"/>
        <w:right w:val="none" w:sz="0" w:space="0" w:color="auto"/>
      </w:divBdr>
    </w:div>
    <w:div w:id="1657955909">
      <w:bodyDiv w:val="1"/>
      <w:marLeft w:val="0"/>
      <w:marRight w:val="0"/>
      <w:marTop w:val="0"/>
      <w:marBottom w:val="0"/>
      <w:divBdr>
        <w:top w:val="none" w:sz="0" w:space="0" w:color="auto"/>
        <w:left w:val="none" w:sz="0" w:space="0" w:color="auto"/>
        <w:bottom w:val="none" w:sz="0" w:space="0" w:color="auto"/>
        <w:right w:val="none" w:sz="0" w:space="0" w:color="auto"/>
      </w:divBdr>
    </w:div>
    <w:div w:id="180620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190BA-4139-4361-A600-395DF1D8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6128</Words>
  <Characters>38611</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Tschendel</dc:creator>
  <cp:lastModifiedBy>Roland Tschendel</cp:lastModifiedBy>
  <cp:revision>2</cp:revision>
  <dcterms:created xsi:type="dcterms:W3CDTF">2017-10-22T13:15:00Z</dcterms:created>
  <dcterms:modified xsi:type="dcterms:W3CDTF">2017-10-22T13:15:00Z</dcterms:modified>
</cp:coreProperties>
</file>